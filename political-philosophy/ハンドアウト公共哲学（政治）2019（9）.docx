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A5193" w14:textId="6C00DF60" w:rsidR="009D66E7" w:rsidRPr="009D66E7" w:rsidRDefault="009D66E7" w:rsidP="009D66E7">
      <w:pPr>
        <w:suppressAutoHyphens w:val="0"/>
        <w:kinsoku/>
        <w:wordWrap/>
        <w:autoSpaceDE/>
        <w:autoSpaceDN/>
        <w:adjustRightInd/>
        <w:jc w:val="right"/>
        <w:rPr>
          <w:rFonts w:ascii="Century" w:hAnsi="Century"/>
          <w:sz w:val="21"/>
          <w:szCs w:val="21"/>
        </w:rPr>
      </w:pPr>
      <w:r w:rsidRPr="009D66E7">
        <w:rPr>
          <w:rFonts w:ascii="Century" w:hAnsi="Century" w:hint="eastAsia"/>
          <w:sz w:val="21"/>
          <w:szCs w:val="21"/>
        </w:rPr>
        <w:t>2019</w:t>
      </w:r>
      <w:r>
        <w:rPr>
          <w:rFonts w:ascii="Century" w:hAnsi="Century" w:hint="eastAsia"/>
          <w:sz w:val="21"/>
          <w:szCs w:val="21"/>
        </w:rPr>
        <w:t>/12/</w:t>
      </w:r>
      <w:r w:rsidR="00E917EF">
        <w:rPr>
          <w:rFonts w:ascii="Century" w:hAnsi="Century" w:hint="eastAsia"/>
          <w:sz w:val="21"/>
          <w:szCs w:val="21"/>
        </w:rPr>
        <w:t>19</w:t>
      </w:r>
    </w:p>
    <w:p w14:paraId="6184872D" w14:textId="77777777" w:rsidR="009D66E7" w:rsidRDefault="009D66E7" w:rsidP="009D66E7">
      <w:pPr>
        <w:suppressAutoHyphens w:val="0"/>
        <w:kinsoku/>
        <w:wordWrap/>
        <w:autoSpaceDE/>
        <w:autoSpaceDN/>
        <w:adjustRightInd/>
        <w:jc w:val="both"/>
        <w:rPr>
          <w:rFonts w:ascii="Century" w:hAnsi="Century"/>
          <w:b/>
          <w:bCs/>
          <w:sz w:val="21"/>
          <w:szCs w:val="21"/>
        </w:rPr>
      </w:pPr>
    </w:p>
    <w:p w14:paraId="6A0AF796" w14:textId="33E489BB" w:rsidR="00A64F39" w:rsidRPr="009D66E7" w:rsidRDefault="00A64F39" w:rsidP="009D66E7">
      <w:pPr>
        <w:suppressAutoHyphens w:val="0"/>
        <w:kinsoku/>
        <w:wordWrap/>
        <w:autoSpaceDE/>
        <w:autoSpaceDN/>
        <w:adjustRightInd/>
        <w:jc w:val="both"/>
        <w:rPr>
          <w:rFonts w:ascii="Century" w:hAnsi="Century" w:cs="Times New Roman"/>
          <w:sz w:val="24"/>
          <w:szCs w:val="24"/>
        </w:rPr>
      </w:pPr>
      <w:r w:rsidRPr="009D66E7">
        <w:rPr>
          <w:rFonts w:ascii="Century" w:hAnsi="Century"/>
          <w:b/>
          <w:bCs/>
          <w:sz w:val="24"/>
          <w:szCs w:val="24"/>
        </w:rPr>
        <w:t>デモクラシーの公共哲学</w:t>
      </w:r>
    </w:p>
    <w:p w14:paraId="5EDDF739" w14:textId="6FE11652" w:rsidR="00942A7D" w:rsidRDefault="00020F6D" w:rsidP="00A05AE8">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 xml:space="preserve">　</w:t>
      </w:r>
      <w:r w:rsidR="00942A7D">
        <w:rPr>
          <w:rFonts w:ascii="Century" w:hAnsi="Century" w:cs="Times New Roman" w:hint="eastAsia"/>
          <w:sz w:val="21"/>
          <w:szCs w:val="21"/>
        </w:rPr>
        <w:t>これまでの議論でもデモクラシーないし民主主義</w:t>
      </w:r>
      <w:r w:rsidR="00075A08">
        <w:rPr>
          <w:rFonts w:ascii="Century" w:hAnsi="Century" w:cs="Times New Roman" w:hint="eastAsia"/>
          <w:sz w:val="21"/>
          <w:szCs w:val="21"/>
        </w:rPr>
        <w:t>という言葉は</w:t>
      </w:r>
      <w:r w:rsidR="00942A7D">
        <w:rPr>
          <w:rFonts w:ascii="Century" w:hAnsi="Century" w:cs="Times New Roman" w:hint="eastAsia"/>
          <w:sz w:val="21"/>
          <w:szCs w:val="21"/>
        </w:rPr>
        <w:t>何度か登場した（</w:t>
      </w:r>
      <w:r w:rsidR="00075A08">
        <w:rPr>
          <w:rFonts w:ascii="Century" w:hAnsi="Century" w:cs="Times New Roman" w:hint="eastAsia"/>
          <w:sz w:val="21"/>
          <w:szCs w:val="21"/>
        </w:rPr>
        <w:t>シュンペーターや</w:t>
      </w:r>
      <w:r w:rsidR="00942A7D">
        <w:rPr>
          <w:rFonts w:ascii="Century" w:hAnsi="Century" w:cs="Times New Roman" w:hint="eastAsia"/>
          <w:sz w:val="21"/>
          <w:szCs w:val="21"/>
        </w:rPr>
        <w:t>ハーバーマス</w:t>
      </w:r>
      <w:r w:rsidR="00075A08">
        <w:rPr>
          <w:rFonts w:ascii="Century" w:hAnsi="Century" w:cs="Times New Roman" w:hint="eastAsia"/>
          <w:sz w:val="21"/>
          <w:szCs w:val="21"/>
        </w:rPr>
        <w:t>におけるデモクラシーの異なる構想、</w:t>
      </w:r>
      <w:r w:rsidR="00942A7D">
        <w:rPr>
          <w:rFonts w:ascii="Century" w:hAnsi="Century" w:cs="Times New Roman" w:hint="eastAsia"/>
          <w:sz w:val="21"/>
          <w:szCs w:val="21"/>
        </w:rPr>
        <w:t>ロールズの</w:t>
      </w:r>
      <w:r w:rsidR="00075A08">
        <w:rPr>
          <w:rFonts w:ascii="Century" w:hAnsi="Century" w:cs="Times New Roman" w:hint="eastAsia"/>
          <w:sz w:val="21"/>
          <w:szCs w:val="21"/>
        </w:rPr>
        <w:t>財産所有のデモクラシー、関係論的・民主的平等主義など）。これらに共通するデモクラティックな要素とはなんだろうか。</w:t>
      </w:r>
    </w:p>
    <w:p w14:paraId="7C9335B1" w14:textId="292239AF" w:rsidR="00AF13DC" w:rsidRDefault="00020F6D" w:rsidP="00A05AE8">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 xml:space="preserve">　</w:t>
      </w:r>
      <w:r w:rsidR="00A3051C" w:rsidRPr="00A3051C">
        <w:rPr>
          <w:rFonts w:ascii="Century" w:hAnsi="Century" w:cs="Times New Roman" w:hint="eastAsia"/>
          <w:sz w:val="21"/>
          <w:szCs w:val="21"/>
        </w:rPr>
        <w:t>デモクラシー</w:t>
      </w:r>
      <w:r w:rsidR="00A3051C">
        <w:rPr>
          <w:rFonts w:ascii="Century" w:hAnsi="Century" w:cs="Times New Roman" w:hint="eastAsia"/>
          <w:sz w:val="21"/>
          <w:szCs w:val="21"/>
        </w:rPr>
        <w:t>という言葉</w:t>
      </w:r>
      <w:r w:rsidR="00A05AE8">
        <w:rPr>
          <w:rFonts w:ascii="Century" w:hAnsi="Century" w:cs="Times New Roman" w:hint="eastAsia"/>
          <w:sz w:val="21"/>
          <w:szCs w:val="21"/>
        </w:rPr>
        <w:t>は少なくとも紀元前</w:t>
      </w:r>
      <w:r w:rsidR="00A05AE8">
        <w:rPr>
          <w:rFonts w:ascii="Century" w:hAnsi="Century" w:cs="Times New Roman" w:hint="eastAsia"/>
          <w:sz w:val="21"/>
          <w:szCs w:val="21"/>
        </w:rPr>
        <w:t>5</w:t>
      </w:r>
      <w:r w:rsidR="00A05AE8">
        <w:rPr>
          <w:rFonts w:ascii="Century" w:hAnsi="Century" w:cs="Times New Roman" w:hint="eastAsia"/>
          <w:sz w:val="21"/>
          <w:szCs w:val="21"/>
        </w:rPr>
        <w:t>世紀のアテナイの体制までさかのぼる。</w:t>
      </w:r>
      <w:r w:rsidR="00A3051C">
        <w:rPr>
          <w:rFonts w:ascii="Century" w:hAnsi="Century" w:cs="Times New Roman" w:hint="eastAsia"/>
          <w:sz w:val="21"/>
          <w:szCs w:val="21"/>
        </w:rPr>
        <w:t>R</w:t>
      </w:r>
      <w:r w:rsidR="00A3051C">
        <w:rPr>
          <w:rFonts w:ascii="Century" w:hAnsi="Century" w:cs="Times New Roman"/>
          <w:sz w:val="21"/>
          <w:szCs w:val="21"/>
        </w:rPr>
        <w:t xml:space="preserve">. </w:t>
      </w:r>
      <w:r w:rsidR="00A3051C">
        <w:rPr>
          <w:rFonts w:ascii="Century" w:hAnsi="Century" w:cs="Times New Roman" w:hint="eastAsia"/>
          <w:sz w:val="21"/>
          <w:szCs w:val="21"/>
        </w:rPr>
        <w:t>ダール</w:t>
      </w:r>
      <w:r w:rsidR="00A05AE8">
        <w:rPr>
          <w:rFonts w:ascii="Century" w:hAnsi="Century" w:cs="Times New Roman" w:hint="eastAsia"/>
          <w:sz w:val="21"/>
          <w:szCs w:val="21"/>
        </w:rPr>
        <w:t>も言うように、「</w:t>
      </w:r>
      <w:r w:rsidR="00A3051C" w:rsidRPr="00A3051C">
        <w:rPr>
          <w:rFonts w:ascii="Century" w:hAnsi="Century" w:cs="Times New Roman" w:hint="eastAsia"/>
          <w:sz w:val="21"/>
          <w:szCs w:val="21"/>
        </w:rPr>
        <w:t>皮肉なことであるが、デモクラシーが、まさにこうした長い歴史をもっていることが原因となって、実際には、混乱と不一致も生じてきている</w:t>
      </w:r>
      <w:r w:rsidR="00A05AE8">
        <w:rPr>
          <w:rFonts w:ascii="Century" w:hAnsi="Century" w:cs="Times New Roman" w:hint="eastAsia"/>
          <w:sz w:val="21"/>
          <w:szCs w:val="21"/>
        </w:rPr>
        <w:t>。</w:t>
      </w:r>
      <w:r w:rsidR="00A3051C" w:rsidRPr="00A3051C">
        <w:rPr>
          <w:rFonts w:ascii="Century" w:hAnsi="Century" w:cs="Times New Roman" w:hint="eastAsia"/>
          <w:sz w:val="21"/>
          <w:szCs w:val="21"/>
        </w:rPr>
        <w:t>つまり、異なった人びとが異なった時代と場所によって、異なった意味で「デモクラシー」という語を使ってきたのである</w:t>
      </w:r>
      <w:r w:rsidR="00A05AE8">
        <w:rPr>
          <w:rFonts w:ascii="Century" w:hAnsi="Century" w:cs="Times New Roman" w:hint="eastAsia"/>
          <w:sz w:val="21"/>
          <w:szCs w:val="21"/>
        </w:rPr>
        <w:t>」</w:t>
      </w:r>
      <w:r w:rsidR="00A3051C" w:rsidRPr="00A3051C">
        <w:rPr>
          <w:rFonts w:ascii="Century" w:hAnsi="Century" w:cs="Times New Roman" w:hint="eastAsia"/>
          <w:sz w:val="21"/>
          <w:szCs w:val="21"/>
        </w:rPr>
        <w:t>（ダール『デモクラシーとは何か』、</w:t>
      </w:r>
      <w:r w:rsidR="00A3051C" w:rsidRPr="00A3051C">
        <w:rPr>
          <w:rFonts w:ascii="Century" w:hAnsi="Century" w:cs="Times New Roman" w:hint="eastAsia"/>
          <w:sz w:val="21"/>
          <w:szCs w:val="21"/>
        </w:rPr>
        <w:t>4</w:t>
      </w:r>
      <w:r w:rsidR="00A3051C" w:rsidRPr="00A3051C">
        <w:rPr>
          <w:rFonts w:ascii="Century" w:hAnsi="Century" w:cs="Times New Roman" w:hint="eastAsia"/>
          <w:sz w:val="21"/>
          <w:szCs w:val="21"/>
        </w:rPr>
        <w:t>頁）。</w:t>
      </w:r>
    </w:p>
    <w:p w14:paraId="192976CA" w14:textId="5CFDA6F5" w:rsidR="00AF13DC" w:rsidRPr="009D66E7" w:rsidRDefault="00020F6D" w:rsidP="00A05AE8">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 xml:space="preserve">　</w:t>
      </w:r>
      <w:r w:rsidR="00A05AE8">
        <w:rPr>
          <w:rFonts w:ascii="Century" w:hAnsi="Century" w:cs="Times New Roman" w:hint="eastAsia"/>
          <w:sz w:val="21"/>
          <w:szCs w:val="21"/>
        </w:rPr>
        <w:t>たとえば、アテナイのデモクラシーと、アメリカ合衆国の建国以来の体制は、同じデモクラシーという言葉で表現されるが、それらの間には大きな違いがいくつもある。そもそも「建国の父」たち</w:t>
      </w:r>
      <w:proofErr w:type="gramStart"/>
      <w:r w:rsidR="00A05AE8">
        <w:rPr>
          <w:rFonts w:ascii="Century" w:hAnsi="Century" w:cs="Times New Roman" w:hint="eastAsia"/>
          <w:sz w:val="21"/>
          <w:szCs w:val="21"/>
        </w:rPr>
        <w:t>は</w:t>
      </w:r>
      <w:proofErr w:type="gramEnd"/>
      <w:r w:rsidR="00A05AE8">
        <w:rPr>
          <w:rFonts w:ascii="Century" w:hAnsi="Century" w:cs="Times New Roman" w:hint="eastAsia"/>
          <w:sz w:val="21"/>
          <w:szCs w:val="21"/>
        </w:rPr>
        <w:t>自分たち</w:t>
      </w:r>
      <w:proofErr w:type="gramStart"/>
      <w:r w:rsidR="00E917EF">
        <w:rPr>
          <w:rFonts w:ascii="Century" w:hAnsi="Century" w:cs="Times New Roman" w:hint="eastAsia"/>
          <w:sz w:val="21"/>
          <w:szCs w:val="21"/>
        </w:rPr>
        <w:t>は</w:t>
      </w:r>
      <w:proofErr w:type="gramEnd"/>
      <w:r w:rsidR="00A05AE8">
        <w:rPr>
          <w:rFonts w:ascii="Century" w:hAnsi="Century" w:cs="Times New Roman" w:hint="eastAsia"/>
          <w:sz w:val="21"/>
          <w:szCs w:val="21"/>
        </w:rPr>
        <w:t>デモクラシーを樹立したなどと思っていなかった。</w:t>
      </w:r>
      <w:r w:rsidR="00AF13DC">
        <w:rPr>
          <w:rFonts w:ascii="Century" w:hAnsi="Century" w:cs="Times New Roman" w:hint="eastAsia"/>
          <w:sz w:val="21"/>
          <w:szCs w:val="21"/>
        </w:rPr>
        <w:t>というのも、この時代にはデモクラシーという言葉はよい意味の言葉ではなかったからである。現代ではデモクラシーはおおむね肯定的に捉えられているが、歴史的にはむしろ批判の対象だった時期の方が長いのである。</w:t>
      </w:r>
    </w:p>
    <w:p w14:paraId="6F9CA2AD" w14:textId="58994445" w:rsidR="00A3051C" w:rsidRDefault="00020F6D">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 xml:space="preserve">　</w:t>
      </w:r>
      <w:r w:rsidR="00A3051C">
        <w:rPr>
          <w:rFonts w:ascii="Century" w:hAnsi="Century" w:cs="Times New Roman" w:hint="eastAsia"/>
          <w:sz w:val="21"/>
          <w:szCs w:val="21"/>
        </w:rPr>
        <w:t>こうしたデモクラシーの多義性を思い切って簡潔に整理するために、この講義では</w:t>
      </w:r>
      <w:r w:rsidR="00A05AE8">
        <w:rPr>
          <w:rFonts w:ascii="Century" w:hAnsi="Century" w:cs="Times New Roman" w:hint="eastAsia"/>
          <w:sz w:val="21"/>
          <w:szCs w:val="21"/>
        </w:rPr>
        <w:t>20</w:t>
      </w:r>
      <w:r w:rsidR="00A05AE8">
        <w:rPr>
          <w:rFonts w:ascii="Century" w:hAnsi="Century" w:cs="Times New Roman" w:hint="eastAsia"/>
          <w:sz w:val="21"/>
          <w:szCs w:val="21"/>
        </w:rPr>
        <w:t>世紀の</w:t>
      </w:r>
      <w:r w:rsidR="0056357E">
        <w:rPr>
          <w:rFonts w:ascii="Century" w:hAnsi="Century" w:cs="Times New Roman" w:hint="eastAsia"/>
          <w:sz w:val="21"/>
          <w:szCs w:val="21"/>
        </w:rPr>
        <w:t>終わりに登場し幅広い議論を喚起した</w:t>
      </w:r>
      <w:r w:rsidR="00A3051C">
        <w:rPr>
          <w:rFonts w:ascii="Century" w:hAnsi="Century" w:cs="Times New Roman" w:hint="eastAsia"/>
          <w:sz w:val="21"/>
          <w:szCs w:val="21"/>
        </w:rPr>
        <w:t>デモクラシーの一つの構想に焦点を合わせる。それが熟議デモクラシー</w:t>
      </w:r>
      <w:r w:rsidR="00A3051C">
        <w:rPr>
          <w:rFonts w:ascii="Century" w:hAnsi="Century" w:cs="Times New Roman" w:hint="eastAsia"/>
          <w:sz w:val="21"/>
          <w:szCs w:val="21"/>
        </w:rPr>
        <w:t>d</w:t>
      </w:r>
      <w:r w:rsidR="00A3051C">
        <w:rPr>
          <w:rFonts w:ascii="Century" w:hAnsi="Century" w:cs="Times New Roman"/>
          <w:sz w:val="21"/>
          <w:szCs w:val="21"/>
        </w:rPr>
        <w:t>eliberative democracy</w:t>
      </w:r>
      <w:r w:rsidR="00A3051C">
        <w:rPr>
          <w:rFonts w:ascii="Century" w:hAnsi="Century" w:cs="Times New Roman" w:hint="eastAsia"/>
          <w:sz w:val="21"/>
          <w:szCs w:val="21"/>
        </w:rPr>
        <w:t>である。以下では、熟議デモクラシーの構想が登場する以前のデモクラシー論と、それ以後のデモクラシー論を紹介する。</w:t>
      </w:r>
    </w:p>
    <w:p w14:paraId="558E8D67" w14:textId="58D39607" w:rsidR="00075A08" w:rsidRDefault="00075A08">
      <w:pPr>
        <w:suppressAutoHyphens w:val="0"/>
        <w:kinsoku/>
        <w:wordWrap/>
        <w:autoSpaceDE/>
        <w:autoSpaceDN/>
        <w:adjustRightInd/>
        <w:jc w:val="both"/>
        <w:rPr>
          <w:rFonts w:ascii="Century" w:hAnsi="Century" w:cs="Times New Roman"/>
          <w:sz w:val="21"/>
          <w:szCs w:val="21"/>
        </w:rPr>
      </w:pPr>
    </w:p>
    <w:p w14:paraId="482F717F" w14:textId="29D4568B" w:rsidR="00075A08" w:rsidRPr="00A3051C" w:rsidRDefault="00075A08">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教科書・参考書の対応箇所：山岡／齋藤『改訂版　公共哲学』</w:t>
      </w:r>
      <w:r>
        <w:rPr>
          <w:rFonts w:ascii="Century" w:hAnsi="Century" w:cs="Times New Roman" w:hint="eastAsia"/>
          <w:sz w:val="21"/>
          <w:szCs w:val="21"/>
        </w:rPr>
        <w:t>8</w:t>
      </w:r>
      <w:r>
        <w:rPr>
          <w:rFonts w:ascii="Century" w:hAnsi="Century" w:cs="Times New Roman" w:hint="eastAsia"/>
          <w:sz w:val="21"/>
          <w:szCs w:val="21"/>
        </w:rPr>
        <w:t>章、齋藤『不平等を考える』</w:t>
      </w:r>
      <w:r>
        <w:rPr>
          <w:rFonts w:ascii="Century" w:hAnsi="Century" w:cs="Times New Roman" w:hint="eastAsia"/>
          <w:sz w:val="21"/>
          <w:szCs w:val="21"/>
        </w:rPr>
        <w:t>3</w:t>
      </w:r>
      <w:r>
        <w:rPr>
          <w:rFonts w:ascii="Century" w:hAnsi="Century" w:cs="Times New Roman" w:hint="eastAsia"/>
          <w:sz w:val="21"/>
          <w:szCs w:val="21"/>
        </w:rPr>
        <w:t>部、川崎／杉田『新版　現代政治理論』</w:t>
      </w:r>
      <w:r>
        <w:rPr>
          <w:rFonts w:ascii="Century" w:hAnsi="Century" w:cs="Times New Roman" w:hint="eastAsia"/>
          <w:sz w:val="21"/>
          <w:szCs w:val="21"/>
        </w:rPr>
        <w:t>6</w:t>
      </w:r>
      <w:r>
        <w:rPr>
          <w:rFonts w:ascii="Century" w:hAnsi="Century" w:cs="Times New Roman" w:hint="eastAsia"/>
          <w:sz w:val="21"/>
          <w:szCs w:val="21"/>
        </w:rPr>
        <w:t>章、</w:t>
      </w:r>
      <w:r>
        <w:rPr>
          <w:rFonts w:ascii="Century" w:hAnsi="Century" w:cs="Times New Roman" w:hint="eastAsia"/>
          <w:sz w:val="21"/>
          <w:szCs w:val="21"/>
        </w:rPr>
        <w:t>9</w:t>
      </w:r>
      <w:r>
        <w:rPr>
          <w:rFonts w:ascii="Century" w:hAnsi="Century" w:cs="Times New Roman" w:hint="eastAsia"/>
          <w:sz w:val="21"/>
          <w:szCs w:val="21"/>
        </w:rPr>
        <w:t>章。</w:t>
      </w:r>
    </w:p>
    <w:p w14:paraId="0448A97F" w14:textId="11556C18" w:rsidR="00A3051C" w:rsidRDefault="00A3051C">
      <w:pPr>
        <w:suppressAutoHyphens w:val="0"/>
        <w:kinsoku/>
        <w:wordWrap/>
        <w:autoSpaceDE/>
        <w:autoSpaceDN/>
        <w:adjustRightInd/>
        <w:jc w:val="both"/>
        <w:rPr>
          <w:rFonts w:ascii="Century" w:hAnsi="Century" w:cs="Times New Roman"/>
          <w:sz w:val="21"/>
          <w:szCs w:val="21"/>
        </w:rPr>
      </w:pPr>
    </w:p>
    <w:p w14:paraId="1520868D" w14:textId="403B1989" w:rsidR="00AF13DC" w:rsidRPr="00942A7D" w:rsidRDefault="00AF13DC">
      <w:pPr>
        <w:suppressAutoHyphens w:val="0"/>
        <w:kinsoku/>
        <w:wordWrap/>
        <w:autoSpaceDE/>
        <w:autoSpaceDN/>
        <w:adjustRightInd/>
        <w:jc w:val="both"/>
        <w:rPr>
          <w:rFonts w:ascii="Century" w:hAnsi="Century" w:cs="Times New Roman"/>
          <w:b/>
          <w:bCs/>
          <w:sz w:val="21"/>
          <w:szCs w:val="21"/>
        </w:rPr>
      </w:pPr>
      <w:r w:rsidRPr="00942A7D">
        <w:rPr>
          <w:rFonts w:ascii="Century" w:hAnsi="Century" w:cs="Times New Roman" w:hint="eastAsia"/>
          <w:b/>
          <w:bCs/>
          <w:sz w:val="21"/>
          <w:szCs w:val="21"/>
        </w:rPr>
        <w:t>1.</w:t>
      </w:r>
      <w:r w:rsidRPr="00942A7D">
        <w:rPr>
          <w:rFonts w:ascii="Century" w:hAnsi="Century" w:cs="Times New Roman"/>
          <w:b/>
          <w:bCs/>
          <w:sz w:val="21"/>
          <w:szCs w:val="21"/>
        </w:rPr>
        <w:t xml:space="preserve"> </w:t>
      </w:r>
      <w:r w:rsidR="00A10BA0">
        <w:rPr>
          <w:rFonts w:ascii="Century" w:hAnsi="Century" w:cs="Times New Roman" w:hint="eastAsia"/>
          <w:b/>
          <w:bCs/>
          <w:sz w:val="21"/>
          <w:szCs w:val="21"/>
        </w:rPr>
        <w:t>デモクラシーとは何か</w:t>
      </w:r>
    </w:p>
    <w:p w14:paraId="309041D6" w14:textId="3304439E" w:rsidR="00C12B32" w:rsidRDefault="00C12B32">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デモクラシーの語源はギリシア語にある。</w:t>
      </w:r>
      <w:r w:rsidRPr="00C12B32">
        <w:rPr>
          <w:rFonts w:ascii="Century" w:hAnsi="Century" w:cs="Times New Roman" w:hint="eastAsia"/>
          <w:sz w:val="21"/>
          <w:szCs w:val="21"/>
        </w:rPr>
        <w:t>demos(</w:t>
      </w:r>
      <w:r w:rsidRPr="00C12B32">
        <w:rPr>
          <w:rFonts w:ascii="Century" w:hAnsi="Century" w:cs="Times New Roman" w:hint="eastAsia"/>
          <w:sz w:val="21"/>
          <w:szCs w:val="21"/>
        </w:rPr>
        <w:t>民衆</w:t>
      </w:r>
      <w:r w:rsidRPr="00C12B32">
        <w:rPr>
          <w:rFonts w:ascii="Century" w:hAnsi="Century" w:cs="Times New Roman" w:hint="eastAsia"/>
          <w:sz w:val="21"/>
          <w:szCs w:val="21"/>
        </w:rPr>
        <w:t>)</w:t>
      </w:r>
      <w:r w:rsidRPr="00C12B32">
        <w:rPr>
          <w:rFonts w:ascii="Century" w:hAnsi="Century" w:cs="Times New Roman" w:hint="eastAsia"/>
          <w:sz w:val="21"/>
          <w:szCs w:val="21"/>
        </w:rPr>
        <w:t>＋</w:t>
      </w:r>
      <w:proofErr w:type="spellStart"/>
      <w:r w:rsidRPr="00C12B32">
        <w:rPr>
          <w:rFonts w:ascii="Century" w:hAnsi="Century" w:cs="Times New Roman" w:hint="eastAsia"/>
          <w:sz w:val="21"/>
          <w:szCs w:val="21"/>
        </w:rPr>
        <w:t>kratos</w:t>
      </w:r>
      <w:proofErr w:type="spellEnd"/>
      <w:r w:rsidRPr="00C12B32">
        <w:rPr>
          <w:rFonts w:ascii="Century" w:hAnsi="Century" w:cs="Times New Roman" w:hint="eastAsia"/>
          <w:sz w:val="21"/>
          <w:szCs w:val="21"/>
        </w:rPr>
        <w:t>(</w:t>
      </w:r>
      <w:r w:rsidRPr="00C12B32">
        <w:rPr>
          <w:rFonts w:ascii="Century" w:hAnsi="Century" w:cs="Times New Roman" w:hint="eastAsia"/>
          <w:sz w:val="21"/>
          <w:szCs w:val="21"/>
        </w:rPr>
        <w:t>力・支配</w:t>
      </w:r>
      <w:r w:rsidRPr="00C12B32">
        <w:rPr>
          <w:rFonts w:ascii="Century" w:hAnsi="Century" w:cs="Times New Roman" w:hint="eastAsia"/>
          <w:sz w:val="21"/>
          <w:szCs w:val="21"/>
        </w:rPr>
        <w:t>)</w:t>
      </w:r>
      <w:r w:rsidRPr="00C12B32">
        <w:rPr>
          <w:rFonts w:ascii="Century" w:hAnsi="Century" w:cs="Times New Roman" w:hint="eastAsia"/>
          <w:sz w:val="21"/>
          <w:szCs w:val="21"/>
        </w:rPr>
        <w:t>＝</w:t>
      </w:r>
      <w:proofErr w:type="spellStart"/>
      <w:r w:rsidRPr="00C12B32">
        <w:rPr>
          <w:rFonts w:ascii="Century" w:hAnsi="Century" w:cs="Times New Roman" w:hint="eastAsia"/>
          <w:sz w:val="21"/>
          <w:szCs w:val="21"/>
        </w:rPr>
        <w:t>demo</w:t>
      </w:r>
      <w:r>
        <w:rPr>
          <w:rFonts w:ascii="Century" w:hAnsi="Century" w:cs="Times New Roman" w:hint="eastAsia"/>
          <w:sz w:val="21"/>
          <w:szCs w:val="21"/>
        </w:rPr>
        <w:t>k</w:t>
      </w:r>
      <w:r w:rsidRPr="00C12B32">
        <w:rPr>
          <w:rFonts w:ascii="Century" w:hAnsi="Century" w:cs="Times New Roman" w:hint="eastAsia"/>
          <w:sz w:val="21"/>
          <w:szCs w:val="21"/>
        </w:rPr>
        <w:t>ratia</w:t>
      </w:r>
      <w:proofErr w:type="spellEnd"/>
      <w:r w:rsidRPr="00C12B32">
        <w:rPr>
          <w:rFonts w:ascii="Century" w:hAnsi="Century" w:cs="Times New Roman" w:hint="eastAsia"/>
          <w:sz w:val="21"/>
          <w:szCs w:val="21"/>
        </w:rPr>
        <w:t>（民衆による支配</w:t>
      </w:r>
      <w:r>
        <w:rPr>
          <w:rFonts w:ascii="Century" w:hAnsi="Century" w:cs="Times New Roman" w:hint="eastAsia"/>
          <w:sz w:val="21"/>
          <w:szCs w:val="21"/>
        </w:rPr>
        <w:t>）。一人の君主でも少数の貴族でもなく多数を占める普通の人々が政治の実務に携わること</w:t>
      </w:r>
      <w:r w:rsidR="00A10BA0">
        <w:rPr>
          <w:rFonts w:ascii="Century" w:hAnsi="Century" w:cs="Times New Roman" w:hint="eastAsia"/>
          <w:sz w:val="21"/>
          <w:szCs w:val="21"/>
        </w:rPr>
        <w:t>が、古代におけるデモクラシーの意味。</w:t>
      </w:r>
    </w:p>
    <w:p w14:paraId="0D10BBCE" w14:textId="2412A1B4" w:rsidR="00A10BA0" w:rsidRPr="00A10BA0" w:rsidRDefault="00A10BA0">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現代におけるデモクラシーは、次の三つの側面を持つものとして特徴</w:t>
      </w:r>
      <w:r w:rsidR="005A18C9">
        <w:rPr>
          <w:rFonts w:ascii="Century" w:hAnsi="Century" w:cs="Times New Roman" w:hint="eastAsia"/>
          <w:sz w:val="21"/>
          <w:szCs w:val="21"/>
        </w:rPr>
        <w:t>づけることができる</w:t>
      </w:r>
      <w:r>
        <w:rPr>
          <w:rFonts w:ascii="Century" w:hAnsi="Century" w:cs="Times New Roman" w:hint="eastAsia"/>
          <w:sz w:val="21"/>
          <w:szCs w:val="21"/>
        </w:rPr>
        <w:t>。</w:t>
      </w:r>
    </w:p>
    <w:p w14:paraId="3607E587" w14:textId="532A0E6C" w:rsidR="00AF13DC" w:rsidRPr="00AF13DC" w:rsidRDefault="00AF13DC"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(1)</w:t>
      </w:r>
      <w:r w:rsidRPr="00AF13DC">
        <w:rPr>
          <w:rFonts w:ascii="Century" w:hAnsi="Century" w:cs="Times New Roman" w:hint="eastAsia"/>
          <w:sz w:val="21"/>
          <w:szCs w:val="21"/>
        </w:rPr>
        <w:t>代表制・代議制デモクラシー</w:t>
      </w:r>
      <w:r w:rsidRPr="00AF13DC">
        <w:rPr>
          <w:rFonts w:ascii="Century" w:hAnsi="Century" w:cs="Times New Roman" w:hint="eastAsia"/>
          <w:sz w:val="21"/>
          <w:szCs w:val="21"/>
        </w:rPr>
        <w:t>(representative democracy)</w:t>
      </w:r>
    </w:p>
    <w:p w14:paraId="2C85F2E5" w14:textId="6F20BEB4" w:rsidR="00AF13DC" w:rsidRDefault="00AF13DC"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(2)</w:t>
      </w:r>
      <w:r w:rsidRPr="00AF13DC">
        <w:rPr>
          <w:rFonts w:ascii="Century" w:hAnsi="Century" w:cs="Times New Roman" w:hint="eastAsia"/>
          <w:sz w:val="21"/>
          <w:szCs w:val="21"/>
        </w:rPr>
        <w:t>立憲デモクラシー</w:t>
      </w:r>
      <w:r w:rsidRPr="00AF13DC">
        <w:rPr>
          <w:rFonts w:ascii="Century" w:hAnsi="Century" w:cs="Times New Roman" w:hint="eastAsia"/>
          <w:sz w:val="21"/>
          <w:szCs w:val="21"/>
        </w:rPr>
        <w:t>(constitutional democracy)</w:t>
      </w:r>
    </w:p>
    <w:p w14:paraId="7A913F38" w14:textId="6B1F8681" w:rsidR="00AF13DC" w:rsidRPr="00AF13DC" w:rsidRDefault="00AF13DC"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(3)</w:t>
      </w:r>
      <w:r w:rsidRPr="00AF13DC">
        <w:rPr>
          <w:rFonts w:ascii="Century" w:hAnsi="Century" w:cs="Times New Roman" w:hint="eastAsia"/>
          <w:sz w:val="21"/>
          <w:szCs w:val="21"/>
        </w:rPr>
        <w:t>リベラル・デモクラシー</w:t>
      </w:r>
      <w:r w:rsidRPr="00AF13DC">
        <w:rPr>
          <w:rFonts w:ascii="Century" w:hAnsi="Century" w:cs="Times New Roman" w:hint="eastAsia"/>
          <w:sz w:val="21"/>
          <w:szCs w:val="21"/>
        </w:rPr>
        <w:t>(liberal democracy)</w:t>
      </w:r>
    </w:p>
    <w:p w14:paraId="2B7A8306" w14:textId="16013D8C" w:rsidR="00AF13DC" w:rsidRDefault="00AF13DC" w:rsidP="00AF13DC">
      <w:pPr>
        <w:suppressAutoHyphens w:val="0"/>
        <w:kinsoku/>
        <w:wordWrap/>
        <w:autoSpaceDE/>
        <w:autoSpaceDN/>
        <w:adjustRightInd/>
        <w:jc w:val="both"/>
        <w:rPr>
          <w:rFonts w:ascii="Century" w:hAnsi="Century" w:cs="Times New Roman"/>
          <w:sz w:val="21"/>
          <w:szCs w:val="21"/>
        </w:rPr>
      </w:pPr>
    </w:p>
    <w:p w14:paraId="7964C4CA" w14:textId="7B5DBD89" w:rsidR="00AF13DC" w:rsidRPr="00AF13DC" w:rsidRDefault="007D30BA"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(1)</w:t>
      </w:r>
      <w:r w:rsidR="00AF13DC" w:rsidRPr="00AF13DC">
        <w:rPr>
          <w:rFonts w:ascii="Century" w:hAnsi="Century" w:cs="Times New Roman" w:hint="eastAsia"/>
          <w:sz w:val="21"/>
          <w:szCs w:val="21"/>
        </w:rPr>
        <w:t>代表制・代議制デモクラシー</w:t>
      </w:r>
    </w:p>
    <w:p w14:paraId="29DE6FC5" w14:textId="7E74DE13"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古代</w:t>
      </w:r>
      <w:r w:rsidR="00A10BA0">
        <w:rPr>
          <w:rFonts w:ascii="Century" w:hAnsi="Century" w:cs="Times New Roman" w:hint="eastAsia"/>
          <w:sz w:val="21"/>
          <w:szCs w:val="21"/>
        </w:rPr>
        <w:t>都市国家</w:t>
      </w:r>
      <w:r w:rsidRPr="00AF13DC">
        <w:rPr>
          <w:rFonts w:ascii="Century" w:hAnsi="Century" w:cs="Times New Roman" w:hint="eastAsia"/>
          <w:sz w:val="21"/>
          <w:szCs w:val="21"/>
        </w:rPr>
        <w:t>に成立した小規模のデモクラシーを直接制デモクラシー</w:t>
      </w:r>
      <w:r w:rsidRPr="00AF13DC">
        <w:rPr>
          <w:rFonts w:ascii="Century" w:hAnsi="Century" w:cs="Times New Roman" w:hint="eastAsia"/>
          <w:sz w:val="21"/>
          <w:szCs w:val="21"/>
        </w:rPr>
        <w:t>(direct democracy)</w:t>
      </w:r>
      <w:r w:rsidRPr="00AF13DC">
        <w:rPr>
          <w:rFonts w:ascii="Century" w:hAnsi="Century" w:cs="Times New Roman" w:hint="eastAsia"/>
          <w:sz w:val="21"/>
          <w:szCs w:val="21"/>
        </w:rPr>
        <w:t>、あるいは集会デモクラシー</w:t>
      </w:r>
      <w:r w:rsidRPr="00AF13DC">
        <w:rPr>
          <w:rFonts w:ascii="Century" w:hAnsi="Century" w:cs="Times New Roman" w:hint="eastAsia"/>
          <w:sz w:val="21"/>
          <w:szCs w:val="21"/>
        </w:rPr>
        <w:t>(assembly democracy)</w:t>
      </w:r>
      <w:r w:rsidRPr="00AF13DC">
        <w:rPr>
          <w:rFonts w:ascii="Century" w:hAnsi="Century" w:cs="Times New Roman" w:hint="eastAsia"/>
          <w:sz w:val="21"/>
          <w:szCs w:val="21"/>
        </w:rPr>
        <w:t>と呼ぶ。</w:t>
      </w:r>
    </w:p>
    <w:p w14:paraId="5572B21B" w14:textId="708926B5" w:rsidR="00AF13DC" w:rsidRPr="00AF13DC" w:rsidRDefault="007D30BA"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全員参加の集会が民主的であったのに対して、</w:t>
      </w:r>
      <w:r w:rsidR="00787D48">
        <w:rPr>
          <w:rFonts w:ascii="Century" w:hAnsi="Century" w:cs="Times New Roman" w:hint="eastAsia"/>
          <w:sz w:val="21"/>
          <w:szCs w:val="21"/>
        </w:rPr>
        <w:t>選挙を通じた</w:t>
      </w:r>
      <w:r w:rsidR="00AF13DC" w:rsidRPr="00AF13DC">
        <w:rPr>
          <w:rFonts w:ascii="Century" w:hAnsi="Century" w:cs="Times New Roman" w:hint="eastAsia"/>
          <w:sz w:val="21"/>
          <w:szCs w:val="21"/>
        </w:rPr>
        <w:t>代表制は</w:t>
      </w:r>
      <w:r w:rsidR="00A10BA0">
        <w:rPr>
          <w:rFonts w:ascii="Century" w:hAnsi="Century" w:cs="Times New Roman" w:hint="eastAsia"/>
          <w:sz w:val="21"/>
          <w:szCs w:val="21"/>
        </w:rPr>
        <w:t>、</w:t>
      </w:r>
      <w:r>
        <w:rPr>
          <w:rFonts w:ascii="Century" w:hAnsi="Century" w:cs="Times New Roman" w:hint="eastAsia"/>
          <w:sz w:val="21"/>
          <w:szCs w:val="21"/>
        </w:rPr>
        <w:t>元来は</w:t>
      </w:r>
      <w:r w:rsidR="00AF13DC" w:rsidRPr="00AF13DC">
        <w:rPr>
          <w:rFonts w:ascii="Century" w:hAnsi="Century" w:cs="Times New Roman" w:hint="eastAsia"/>
          <w:sz w:val="21"/>
          <w:szCs w:val="21"/>
        </w:rPr>
        <w:t>貴族制的な仕組</w:t>
      </w:r>
      <w:r w:rsidR="00A10BA0">
        <w:rPr>
          <w:rFonts w:ascii="Century" w:hAnsi="Century" w:cs="Times New Roman" w:hint="eastAsia"/>
          <w:sz w:val="21"/>
          <w:szCs w:val="21"/>
        </w:rPr>
        <w:t>と見なされた</w:t>
      </w:r>
      <w:r w:rsidR="00AF13DC" w:rsidRPr="00AF13DC">
        <w:rPr>
          <w:rFonts w:ascii="Century" w:hAnsi="Century" w:cs="Times New Roman" w:hint="eastAsia"/>
          <w:sz w:val="21"/>
          <w:szCs w:val="21"/>
        </w:rPr>
        <w:t>（</w:t>
      </w:r>
      <w:r w:rsidR="00787D48">
        <w:rPr>
          <w:rFonts w:ascii="Century" w:hAnsi="Century" w:cs="Times New Roman" w:hint="eastAsia"/>
          <w:sz w:val="21"/>
          <w:szCs w:val="21"/>
        </w:rPr>
        <w:t>たとえば中世の</w:t>
      </w:r>
      <w:r w:rsidR="00AF13DC" w:rsidRPr="00AF13DC">
        <w:rPr>
          <w:rFonts w:ascii="Century" w:hAnsi="Century" w:cs="Times New Roman" w:hint="eastAsia"/>
          <w:sz w:val="21"/>
          <w:szCs w:val="21"/>
        </w:rPr>
        <w:t>身分制議会）。近代におけるデモクラシー</w:t>
      </w:r>
      <w:r w:rsidR="00787D48">
        <w:rPr>
          <w:rFonts w:ascii="Century" w:hAnsi="Century" w:cs="Times New Roman" w:hint="eastAsia"/>
          <w:sz w:val="21"/>
          <w:szCs w:val="21"/>
        </w:rPr>
        <w:t>と議会</w:t>
      </w:r>
      <w:r w:rsidR="00AF13DC" w:rsidRPr="00AF13DC">
        <w:rPr>
          <w:rFonts w:ascii="Century" w:hAnsi="Century" w:cs="Times New Roman" w:hint="eastAsia"/>
          <w:sz w:val="21"/>
          <w:szCs w:val="21"/>
        </w:rPr>
        <w:t>の結びつきに</w:t>
      </w:r>
      <w:r w:rsidR="00AF13DC" w:rsidRPr="00AF13DC">
        <w:rPr>
          <w:rFonts w:ascii="Century" w:hAnsi="Century" w:cs="Times New Roman" w:hint="eastAsia"/>
          <w:sz w:val="21"/>
          <w:szCs w:val="21"/>
        </w:rPr>
        <w:lastRenderedPageBreak/>
        <w:t>よって代表制デモクラシーが成立する。</w:t>
      </w:r>
    </w:p>
    <w:p w14:paraId="2C2791F9"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p>
    <w:p w14:paraId="0517C0F9"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代表制の根拠</w:t>
      </w:r>
    </w:p>
    <w:p w14:paraId="7B52B6D1" w14:textId="1E64A1A6" w:rsidR="00AF13DC" w:rsidRPr="00AF13DC" w:rsidRDefault="00787D48"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近代において</w:t>
      </w:r>
      <w:r w:rsidR="00AF13DC" w:rsidRPr="00AF13DC">
        <w:rPr>
          <w:rFonts w:ascii="Century" w:hAnsi="Century" w:cs="Times New Roman" w:hint="eastAsia"/>
          <w:sz w:val="21"/>
          <w:szCs w:val="21"/>
        </w:rPr>
        <w:t>代表制は次のような理由から直接制よりも優れているとされる。</w:t>
      </w:r>
    </w:p>
    <w:p w14:paraId="2F3C7021" w14:textId="7B989EF8"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①同意による正統性の観念：政府による支配は、市民の明示的な同意（選挙）を通じて正当化されなければならないという考え。近代革命の成果における、市民→議会</w:t>
      </w:r>
      <w:r w:rsidRPr="00AF13DC">
        <w:rPr>
          <w:rFonts w:ascii="Century" w:hAnsi="Century" w:cs="Times New Roman" w:hint="eastAsia"/>
          <w:sz w:val="21"/>
          <w:szCs w:val="21"/>
        </w:rPr>
        <w:t>(</w:t>
      </w:r>
      <w:r w:rsidRPr="00AF13DC">
        <w:rPr>
          <w:rFonts w:ascii="Century" w:hAnsi="Century" w:cs="Times New Roman" w:hint="eastAsia"/>
          <w:sz w:val="21"/>
          <w:szCs w:val="21"/>
        </w:rPr>
        <w:t>立法部</w:t>
      </w:r>
      <w:r w:rsidRPr="00AF13DC">
        <w:rPr>
          <w:rFonts w:ascii="Century" w:hAnsi="Century" w:cs="Times New Roman" w:hint="eastAsia"/>
          <w:sz w:val="21"/>
          <w:szCs w:val="21"/>
        </w:rPr>
        <w:t>)</w:t>
      </w:r>
      <w:r w:rsidRPr="00AF13DC">
        <w:rPr>
          <w:rFonts w:ascii="Century" w:hAnsi="Century" w:cs="Times New Roman" w:hint="eastAsia"/>
          <w:sz w:val="21"/>
          <w:szCs w:val="21"/>
        </w:rPr>
        <w:t>→政府</w:t>
      </w:r>
      <w:r w:rsidRPr="00AF13DC">
        <w:rPr>
          <w:rFonts w:ascii="Century" w:hAnsi="Century" w:cs="Times New Roman" w:hint="eastAsia"/>
          <w:sz w:val="21"/>
          <w:szCs w:val="21"/>
        </w:rPr>
        <w:t>(</w:t>
      </w:r>
      <w:r w:rsidRPr="00AF13DC">
        <w:rPr>
          <w:rFonts w:ascii="Century" w:hAnsi="Century" w:cs="Times New Roman" w:hint="eastAsia"/>
          <w:sz w:val="21"/>
          <w:szCs w:val="21"/>
        </w:rPr>
        <w:t>執行部</w:t>
      </w:r>
      <w:r w:rsidRPr="00AF13DC">
        <w:rPr>
          <w:rFonts w:ascii="Century" w:hAnsi="Century" w:cs="Times New Roman" w:hint="eastAsia"/>
          <w:sz w:val="21"/>
          <w:szCs w:val="21"/>
        </w:rPr>
        <w:t>)</w:t>
      </w:r>
      <w:r w:rsidRPr="00AF13DC">
        <w:rPr>
          <w:rFonts w:ascii="Century" w:hAnsi="Century" w:cs="Times New Roman" w:hint="eastAsia"/>
          <w:sz w:val="21"/>
          <w:szCs w:val="21"/>
        </w:rPr>
        <w:t>という民主的正統性の連関の確立（ロック『統治二論』）。</w:t>
      </w:r>
    </w:p>
    <w:p w14:paraId="3CA673BC"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②直接制デモクラシーの不可能性：政治社会のサイズ、人民の関心の変化、人民の知性といった点で、直接制は近代の社会には適合しないという了解が定着（ペイン『コモン・センス』、コンスタン「近代人の自由と古代人の自由」）。</w:t>
      </w:r>
    </w:p>
    <w:p w14:paraId="58B2D3A7" w14:textId="692FCE2E"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③代表制の利点：直接制にはない利点として、</w:t>
      </w:r>
      <w:r w:rsidR="00A10BA0">
        <w:rPr>
          <w:rFonts w:ascii="Century" w:hAnsi="Century" w:cs="Times New Roman" w:hint="eastAsia"/>
          <w:sz w:val="21"/>
          <w:szCs w:val="21"/>
        </w:rPr>
        <w:t>派閥</w:t>
      </w:r>
      <w:r w:rsidRPr="00AF13DC">
        <w:rPr>
          <w:rFonts w:ascii="Century" w:hAnsi="Century" w:cs="Times New Roman" w:hint="eastAsia"/>
          <w:sz w:val="21"/>
          <w:szCs w:val="21"/>
        </w:rPr>
        <w:t>的利害の抑制と個人の自由の擁護、および洗練された世論の支配が挙げられる（ハミルトン／ジェイ／マディソン『ザ・フェデラリスト』）。</w:t>
      </w:r>
    </w:p>
    <w:p w14:paraId="5F6E9E22" w14:textId="77777777" w:rsidR="00AF13DC" w:rsidRPr="00A10BA0" w:rsidRDefault="00AF13DC" w:rsidP="00AF13DC">
      <w:pPr>
        <w:suppressAutoHyphens w:val="0"/>
        <w:kinsoku/>
        <w:wordWrap/>
        <w:autoSpaceDE/>
        <w:autoSpaceDN/>
        <w:adjustRightInd/>
        <w:jc w:val="both"/>
        <w:rPr>
          <w:rFonts w:ascii="Century" w:hAnsi="Century" w:cs="Times New Roman"/>
          <w:sz w:val="21"/>
          <w:szCs w:val="21"/>
        </w:rPr>
      </w:pPr>
    </w:p>
    <w:p w14:paraId="31B570D8" w14:textId="24FEA5F5" w:rsidR="00AF13DC" w:rsidRPr="00AF13DC" w:rsidRDefault="007D30BA"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(2)</w:t>
      </w:r>
      <w:r w:rsidR="00AF13DC" w:rsidRPr="00AF13DC">
        <w:rPr>
          <w:rFonts w:ascii="Century" w:hAnsi="Century" w:cs="Times New Roman" w:hint="eastAsia"/>
          <w:sz w:val="21"/>
          <w:szCs w:val="21"/>
        </w:rPr>
        <w:t>立憲デモクラシー</w:t>
      </w:r>
    </w:p>
    <w:p w14:paraId="18B6D6ED" w14:textId="583178B3"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立憲主義も古代から存在する考えだが、近代においてデモクラシーと結びつく。</w:t>
      </w:r>
    </w:p>
    <w:p w14:paraId="39600E60" w14:textId="0EF0AA9B"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近代立憲主義</w:t>
      </w:r>
      <w:r w:rsidRPr="00AF13DC">
        <w:rPr>
          <w:rFonts w:ascii="Century" w:hAnsi="Century" w:cs="Times New Roman" w:hint="eastAsia"/>
          <w:sz w:val="21"/>
          <w:szCs w:val="21"/>
        </w:rPr>
        <w:t>(constitutionalism)</w:t>
      </w:r>
      <w:r w:rsidRPr="00AF13DC">
        <w:rPr>
          <w:rFonts w:ascii="Century" w:hAnsi="Century" w:cs="Times New Roman" w:hint="eastAsia"/>
          <w:sz w:val="21"/>
          <w:szCs w:val="21"/>
        </w:rPr>
        <w:t>：権力制限のための権力分立（統治構造）＋法の支配のもとでの権利保障（権利章典）。</w:t>
      </w:r>
      <w:r w:rsidR="00A10BA0">
        <w:rPr>
          <w:rFonts w:ascii="Century" w:hAnsi="Century" w:cs="Times New Roman" w:hint="eastAsia"/>
          <w:sz w:val="21"/>
          <w:szCs w:val="21"/>
        </w:rPr>
        <w:t>リベラリズムと密接に関連する</w:t>
      </w:r>
      <w:r w:rsidRPr="00AF13DC">
        <w:rPr>
          <w:rFonts w:ascii="Century" w:hAnsi="Century" w:cs="Times New Roman" w:hint="eastAsia"/>
          <w:sz w:val="21"/>
          <w:szCs w:val="21"/>
        </w:rPr>
        <w:t>。</w:t>
      </w:r>
    </w:p>
    <w:p w14:paraId="35144F45" w14:textId="2C2980CF"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近代立憲主義＋デモクラシー＝立憲デモクラシー：多数派による民主的な意志決定は個人の基本的権利</w:t>
      </w:r>
      <w:r w:rsidRPr="00AF13DC">
        <w:rPr>
          <w:rFonts w:ascii="Century" w:hAnsi="Century" w:cs="Times New Roman" w:hint="eastAsia"/>
          <w:sz w:val="21"/>
          <w:szCs w:val="21"/>
        </w:rPr>
        <w:t>(</w:t>
      </w:r>
      <w:r w:rsidRPr="00AF13DC">
        <w:rPr>
          <w:rFonts w:ascii="Century" w:hAnsi="Century" w:cs="Times New Roman" w:hint="eastAsia"/>
          <w:sz w:val="21"/>
          <w:szCs w:val="21"/>
        </w:rPr>
        <w:t>人権</w:t>
      </w:r>
      <w:r w:rsidRPr="00AF13DC">
        <w:rPr>
          <w:rFonts w:ascii="Century" w:hAnsi="Century" w:cs="Times New Roman" w:hint="eastAsia"/>
          <w:sz w:val="21"/>
          <w:szCs w:val="21"/>
        </w:rPr>
        <w:t>)</w:t>
      </w:r>
      <w:r w:rsidRPr="00AF13DC">
        <w:rPr>
          <w:rFonts w:ascii="Century" w:hAnsi="Century" w:cs="Times New Roman" w:hint="eastAsia"/>
          <w:sz w:val="21"/>
          <w:szCs w:val="21"/>
        </w:rPr>
        <w:t>を保障する憲法によって制約されるという理解。人民主権</w:t>
      </w:r>
      <w:r w:rsidRPr="00AF13DC">
        <w:rPr>
          <w:rFonts w:ascii="Century" w:hAnsi="Century" w:cs="Times New Roman" w:hint="eastAsia"/>
          <w:sz w:val="21"/>
          <w:szCs w:val="21"/>
        </w:rPr>
        <w:t>(popular sovereignty/people's sovereignty)</w:t>
      </w:r>
      <w:r w:rsidRPr="00AF13DC">
        <w:rPr>
          <w:rFonts w:ascii="Century" w:hAnsi="Century" w:cs="Times New Roman" w:hint="eastAsia"/>
          <w:sz w:val="21"/>
          <w:szCs w:val="21"/>
        </w:rPr>
        <w:t>と人権</w:t>
      </w:r>
      <w:r w:rsidRPr="00AF13DC">
        <w:rPr>
          <w:rFonts w:ascii="Century" w:hAnsi="Century" w:cs="Times New Roman" w:hint="eastAsia"/>
          <w:sz w:val="21"/>
          <w:szCs w:val="21"/>
        </w:rPr>
        <w:t>(human rights)</w:t>
      </w:r>
      <w:r w:rsidRPr="00AF13DC">
        <w:rPr>
          <w:rFonts w:ascii="Century" w:hAnsi="Century" w:cs="Times New Roman" w:hint="eastAsia"/>
          <w:sz w:val="21"/>
          <w:szCs w:val="21"/>
        </w:rPr>
        <w:t>との緊張関係を含意する。制度的には、議会による民主的な意志決定と司法審査との緊張関係である。</w:t>
      </w:r>
    </w:p>
    <w:p w14:paraId="6731CE19"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p>
    <w:p w14:paraId="7CBC9295"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立憲主義とデモクラシーの相補関係</w:t>
      </w:r>
    </w:p>
    <w:p w14:paraId="695067D8" w14:textId="416D17F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デモクラシーを「多数決主義」として解する限り、立憲主義（人権）とデモクラシー（人民主権）は対立しうる。多数派による立法が実質的に少数派の自由や権利の制約を目的として行われることもありうるからである。とりわけ、人種、階級、宗教などで分断された社会では、多数決は多数派の生活防衛と少数派の抑圧の道具としても機能しうる。</w:t>
      </w:r>
    </w:p>
    <w:p w14:paraId="4CACC447" w14:textId="113D3DF8"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しかし、ハーバーマスのように、立憲主義とデモクラシー、人権と人民主権は相互を可能にする相互補完的関係にあると見ることもできる（ハーバーマス『事実性と妥当性』）。</w:t>
      </w:r>
    </w:p>
    <w:p w14:paraId="1AF2A678"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立憲主義⇒デモクラシー：表現の自由等の権利の保障によって熟議（討議）を通じたデモクラシーが実効的なものとなる。</w:t>
      </w:r>
    </w:p>
    <w:p w14:paraId="69E918CA" w14:textId="1CEF61B7" w:rsid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デモクラシー⇒立憲主義：少数派が民主的な政治的過程において異議申し立てをすることを通じて、権利保障がより拡充され、実効的なものとなる。</w:t>
      </w:r>
    </w:p>
    <w:p w14:paraId="5C2DB70E" w14:textId="77777777" w:rsidR="00F3799D" w:rsidRDefault="00F3799D" w:rsidP="00F3799D">
      <w:pPr>
        <w:suppressAutoHyphens w:val="0"/>
        <w:kinsoku/>
        <w:wordWrap/>
        <w:autoSpaceDE/>
        <w:autoSpaceDN/>
        <w:adjustRightInd/>
        <w:jc w:val="both"/>
        <w:rPr>
          <w:rFonts w:ascii="Century" w:hAnsi="Century"/>
          <w:sz w:val="21"/>
          <w:szCs w:val="21"/>
        </w:rPr>
      </w:pPr>
    </w:p>
    <w:p w14:paraId="27516136" w14:textId="6137B70D" w:rsidR="00F3799D" w:rsidRPr="009D66E7" w:rsidRDefault="00F3799D" w:rsidP="00F3799D">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w:t>
      </w:r>
      <w:r w:rsidRPr="009D66E7">
        <w:rPr>
          <w:rFonts w:ascii="Century" w:hAnsi="Century"/>
          <w:sz w:val="21"/>
          <w:szCs w:val="21"/>
        </w:rPr>
        <w:t>「正統性」</w:t>
      </w:r>
      <w:r w:rsidRPr="009D66E7">
        <w:rPr>
          <w:rFonts w:ascii="Century" w:hAnsi="Century"/>
          <w:sz w:val="21"/>
          <w:szCs w:val="21"/>
        </w:rPr>
        <w:t>(</w:t>
      </w:r>
      <w:r w:rsidRPr="009D66E7">
        <w:rPr>
          <w:rFonts w:ascii="Century" w:hAnsi="Century" w:cs="Times New Roman"/>
          <w:sz w:val="21"/>
          <w:szCs w:val="21"/>
        </w:rPr>
        <w:t>legitimacy</w:t>
      </w:r>
      <w:r w:rsidRPr="009D66E7">
        <w:rPr>
          <w:rFonts w:ascii="Century" w:hAnsi="Century"/>
          <w:sz w:val="21"/>
          <w:szCs w:val="21"/>
        </w:rPr>
        <w:t>)</w:t>
      </w:r>
      <w:r w:rsidRPr="009D66E7">
        <w:rPr>
          <w:rFonts w:ascii="Century" w:hAnsi="Century"/>
          <w:sz w:val="21"/>
          <w:szCs w:val="21"/>
        </w:rPr>
        <w:t>と「正しさ」</w:t>
      </w:r>
      <w:r w:rsidRPr="009D66E7">
        <w:rPr>
          <w:rFonts w:ascii="Century" w:hAnsi="Century"/>
          <w:sz w:val="21"/>
          <w:szCs w:val="21"/>
        </w:rPr>
        <w:t>(</w:t>
      </w:r>
      <w:r w:rsidRPr="009D66E7">
        <w:rPr>
          <w:rFonts w:ascii="Century" w:hAnsi="Century" w:cs="Times New Roman"/>
          <w:sz w:val="21"/>
          <w:szCs w:val="21"/>
        </w:rPr>
        <w:t>rightness or correctness</w:t>
      </w:r>
      <w:r w:rsidRPr="009D66E7">
        <w:rPr>
          <w:rFonts w:ascii="Century" w:hAnsi="Century"/>
          <w:sz w:val="21"/>
          <w:szCs w:val="21"/>
        </w:rPr>
        <w:t>)</w:t>
      </w:r>
      <w:r w:rsidRPr="009D66E7">
        <w:rPr>
          <w:rFonts w:ascii="Century" w:hAnsi="Century"/>
          <w:sz w:val="21"/>
          <w:szCs w:val="21"/>
        </w:rPr>
        <w:t>について</w:t>
      </w:r>
    </w:p>
    <w:p w14:paraId="780B20E4" w14:textId="2375DC09" w:rsidR="00F3799D" w:rsidRPr="009D66E7" w:rsidRDefault="00F3799D" w:rsidP="00F3799D">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多数決による意志決定に破れた少数派は、決定にいたる手続きが公正なものであるかぎり、その決定の「正統性」を承認すべきではあるが、決定内容の「正しさ」を承認する必要はない。しかし、かりに手続きが公正なものであり、それが決定に「正統性</w:t>
      </w:r>
      <w:r>
        <w:rPr>
          <w:rFonts w:ascii="Century" w:hAnsi="Century" w:hint="eastAsia"/>
          <w:sz w:val="21"/>
          <w:szCs w:val="21"/>
        </w:rPr>
        <w:t>」</w:t>
      </w:r>
      <w:r w:rsidRPr="009D66E7">
        <w:rPr>
          <w:rFonts w:ascii="Century" w:hAnsi="Century"/>
          <w:sz w:val="21"/>
          <w:szCs w:val="21"/>
        </w:rPr>
        <w:t>を与えるとしても、その内容が繰り返し／著しく誤ったものであるとすれば、「正統性」も損なわれる。</w:t>
      </w:r>
    </w:p>
    <w:p w14:paraId="2E68FD5D" w14:textId="75C089D3" w:rsidR="00AF13DC" w:rsidRPr="00AF13DC" w:rsidRDefault="00075A08"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lastRenderedPageBreak/>
        <w:t>(3)</w:t>
      </w:r>
      <w:r w:rsidR="00AF13DC" w:rsidRPr="00AF13DC">
        <w:rPr>
          <w:rFonts w:ascii="Century" w:hAnsi="Century" w:cs="Times New Roman" w:hint="eastAsia"/>
          <w:sz w:val="21"/>
          <w:szCs w:val="21"/>
        </w:rPr>
        <w:t>リベラル・デモクラシー</w:t>
      </w:r>
    </w:p>
    <w:p w14:paraId="0CCC958E" w14:textId="01AA978A"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個人の基本的自由の擁護（リベラリズム）と両立するのみならず、むしろそれを目的とするデモクラシー</w:t>
      </w:r>
      <w:r w:rsidR="00075A08">
        <w:rPr>
          <w:rFonts w:ascii="Century" w:hAnsi="Century" w:cs="Times New Roman" w:hint="eastAsia"/>
          <w:sz w:val="21"/>
          <w:szCs w:val="21"/>
        </w:rPr>
        <w:t>のこと</w:t>
      </w:r>
      <w:r w:rsidRPr="00AF13DC">
        <w:rPr>
          <w:rFonts w:ascii="Century" w:hAnsi="Century" w:cs="Times New Roman" w:hint="eastAsia"/>
          <w:sz w:val="21"/>
          <w:szCs w:val="21"/>
        </w:rPr>
        <w:t>。こんにち、単にデモクラシーといえば、リベラル・デモクラシーのことを指す場合が多い。制度的には代表制デモクラシー、立憲デモクラシーと重なる。</w:t>
      </w:r>
    </w:p>
    <w:p w14:paraId="0A5F0963" w14:textId="77777777" w:rsidR="00A10BA0" w:rsidRDefault="00A10BA0" w:rsidP="00AF13DC">
      <w:pPr>
        <w:suppressAutoHyphens w:val="0"/>
        <w:kinsoku/>
        <w:wordWrap/>
        <w:autoSpaceDE/>
        <w:autoSpaceDN/>
        <w:adjustRightInd/>
        <w:jc w:val="both"/>
        <w:rPr>
          <w:rFonts w:ascii="Century" w:hAnsi="Century" w:cs="Times New Roman"/>
          <w:sz w:val="21"/>
          <w:szCs w:val="21"/>
        </w:rPr>
      </w:pPr>
    </w:p>
    <w:p w14:paraId="1F9227FA" w14:textId="41CDAC7D" w:rsidR="00AF13DC" w:rsidRPr="00AF13DC" w:rsidRDefault="00075A08"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w:t>
      </w:r>
      <w:r w:rsidR="00AF13DC" w:rsidRPr="00AF13DC">
        <w:rPr>
          <w:rFonts w:ascii="Century" w:hAnsi="Century" w:cs="Times New Roman" w:hint="eastAsia"/>
          <w:sz w:val="21"/>
          <w:szCs w:val="21"/>
        </w:rPr>
        <w:t>すでに見たように「リベラリズム」および「リベラル」という言葉には、</w:t>
      </w:r>
      <w:r>
        <w:rPr>
          <w:rFonts w:ascii="Century" w:hAnsi="Century" w:cs="Times New Roman" w:hint="eastAsia"/>
          <w:sz w:val="21"/>
          <w:szCs w:val="21"/>
        </w:rPr>
        <w:t>平等主義的な社会保障を重視する政治的立場という</w:t>
      </w:r>
      <w:r w:rsidR="00AF13DC" w:rsidRPr="00AF13DC">
        <w:rPr>
          <w:rFonts w:ascii="Century" w:hAnsi="Century" w:cs="Times New Roman" w:hint="eastAsia"/>
          <w:sz w:val="21"/>
          <w:szCs w:val="21"/>
        </w:rPr>
        <w:t>意味もある。しかし「リベラル・デモクラシー」というときのリベラルは、</w:t>
      </w:r>
      <w:r>
        <w:rPr>
          <w:rFonts w:ascii="Century" w:hAnsi="Century" w:cs="Times New Roman" w:hint="eastAsia"/>
          <w:sz w:val="21"/>
          <w:szCs w:val="21"/>
        </w:rPr>
        <w:t>もっと広い意味であ</w:t>
      </w:r>
      <w:r w:rsidR="00FB6950">
        <w:rPr>
          <w:rFonts w:ascii="Century" w:hAnsi="Century" w:cs="Times New Roman" w:hint="eastAsia"/>
          <w:sz w:val="21"/>
          <w:szCs w:val="21"/>
        </w:rPr>
        <w:t>り、平等をそれほど重視しない古典的リベラリズムも含む。</w:t>
      </w:r>
    </w:p>
    <w:p w14:paraId="45146EEC" w14:textId="77777777" w:rsidR="00AF13DC" w:rsidRPr="00FB6950" w:rsidRDefault="00AF13DC" w:rsidP="00AF13DC">
      <w:pPr>
        <w:suppressAutoHyphens w:val="0"/>
        <w:kinsoku/>
        <w:wordWrap/>
        <w:autoSpaceDE/>
        <w:autoSpaceDN/>
        <w:adjustRightInd/>
        <w:jc w:val="both"/>
        <w:rPr>
          <w:rFonts w:ascii="Century" w:hAnsi="Century" w:cs="Times New Roman"/>
          <w:sz w:val="21"/>
          <w:szCs w:val="21"/>
        </w:rPr>
      </w:pPr>
    </w:p>
    <w:p w14:paraId="3BF02A0D" w14:textId="77777777" w:rsidR="00AF13DC" w:rsidRPr="00DF6902" w:rsidRDefault="00AF13DC" w:rsidP="00AF13DC">
      <w:pPr>
        <w:suppressAutoHyphens w:val="0"/>
        <w:kinsoku/>
        <w:wordWrap/>
        <w:autoSpaceDE/>
        <w:autoSpaceDN/>
        <w:adjustRightInd/>
        <w:jc w:val="both"/>
        <w:rPr>
          <w:rFonts w:ascii="Century" w:hAnsi="Century" w:cs="Times New Roman"/>
          <w:color w:val="FF0000"/>
          <w:sz w:val="21"/>
          <w:szCs w:val="21"/>
        </w:rPr>
      </w:pPr>
      <w:r w:rsidRPr="00AF13DC">
        <w:rPr>
          <w:rFonts w:ascii="Century" w:hAnsi="Century" w:cs="Times New Roman" w:hint="eastAsia"/>
          <w:sz w:val="21"/>
          <w:szCs w:val="21"/>
        </w:rPr>
        <w:t>現代のリベラル・デモクラシー（</w:t>
      </w:r>
      <w:r w:rsidRPr="00DF6902">
        <w:rPr>
          <w:rFonts w:ascii="Century" w:hAnsi="Century" w:cs="Times New Roman" w:hint="eastAsia"/>
          <w:color w:val="FF0000"/>
          <w:sz w:val="21"/>
          <w:szCs w:val="21"/>
        </w:rPr>
        <w:t>「ポリアーキー型デモクラシー」）の条件（ダール）</w:t>
      </w:r>
    </w:p>
    <w:p w14:paraId="078A1828" w14:textId="38F42ADF"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①選挙で選ばれた代表（公職者）</w:t>
      </w:r>
    </w:p>
    <w:p w14:paraId="57CD6B6E" w14:textId="0A1D9192"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②自由で公正な選挙の頻繁な実施</w:t>
      </w:r>
    </w:p>
    <w:p w14:paraId="7E9F3DF0" w14:textId="2B663860"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③表現の自由</w:t>
      </w:r>
    </w:p>
    <w:p w14:paraId="3E181E5E" w14:textId="0B8D8668"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④政府から独立した多様な情報源</w:t>
      </w:r>
    </w:p>
    <w:p w14:paraId="3E51D17E" w14:textId="4F69FADA"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⑤集団（政党、利益集団、ロビー組織のような政治的結社）の自立</w:t>
      </w:r>
    </w:p>
    <w:p w14:paraId="63DEA457" w14:textId="2FC96A71" w:rsidR="00AF13DC" w:rsidRPr="00DF6902" w:rsidRDefault="00AF13DC" w:rsidP="00AF13DC">
      <w:pPr>
        <w:suppressAutoHyphens w:val="0"/>
        <w:kinsoku/>
        <w:wordWrap/>
        <w:autoSpaceDE/>
        <w:autoSpaceDN/>
        <w:adjustRightInd/>
        <w:jc w:val="both"/>
        <w:rPr>
          <w:rFonts w:ascii="Century" w:hAnsi="Century" w:cs="Times New Roman"/>
          <w:color w:val="FF0000"/>
          <w:sz w:val="21"/>
          <w:szCs w:val="21"/>
        </w:rPr>
      </w:pPr>
      <w:r w:rsidRPr="00AF13DC">
        <w:rPr>
          <w:rFonts w:ascii="Century" w:hAnsi="Century" w:cs="Times New Roman" w:hint="eastAsia"/>
          <w:sz w:val="21"/>
          <w:szCs w:val="21"/>
        </w:rPr>
        <w:t>⑥</w:t>
      </w:r>
      <w:r w:rsidRPr="00DF6902">
        <w:rPr>
          <w:rFonts w:ascii="Century" w:hAnsi="Century" w:cs="Times New Roman" w:hint="eastAsia"/>
          <w:color w:val="FF0000"/>
          <w:sz w:val="21"/>
          <w:szCs w:val="21"/>
        </w:rPr>
        <w:t>市民の包括的参加（政治参加の機会が全市民に保証されている</w:t>
      </w:r>
      <w:commentRangeStart w:id="0"/>
      <w:r w:rsidRPr="00DF6902">
        <w:rPr>
          <w:rFonts w:ascii="Century" w:hAnsi="Century" w:cs="Times New Roman" w:hint="eastAsia"/>
          <w:color w:val="FF0000"/>
          <w:sz w:val="21"/>
          <w:szCs w:val="21"/>
        </w:rPr>
        <w:t>こと</w:t>
      </w:r>
      <w:commentRangeEnd w:id="0"/>
      <w:r w:rsidR="00DF6902">
        <w:rPr>
          <w:rStyle w:val="CommentReference"/>
        </w:rPr>
        <w:commentReference w:id="0"/>
      </w:r>
      <w:r w:rsidRPr="00DF6902">
        <w:rPr>
          <w:rFonts w:ascii="Century" w:hAnsi="Century" w:cs="Times New Roman" w:hint="eastAsia"/>
          <w:color w:val="FF0000"/>
          <w:sz w:val="21"/>
          <w:szCs w:val="21"/>
        </w:rPr>
        <w:t>）</w:t>
      </w:r>
    </w:p>
    <w:p w14:paraId="3E8F60F7" w14:textId="67B34892" w:rsidR="00242091" w:rsidRDefault="00242091" w:rsidP="00AF13DC">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これらの条件を満たさない（</w:t>
      </w:r>
      <w:r w:rsidRPr="00242091">
        <w:rPr>
          <w:rFonts w:ascii="Century" w:hAnsi="Century" w:cs="Times New Roman" w:hint="eastAsia"/>
          <w:sz w:val="21"/>
          <w:szCs w:val="21"/>
        </w:rPr>
        <w:t>市民の政治参加</w:t>
      </w:r>
      <w:r>
        <w:rPr>
          <w:rFonts w:ascii="Century" w:hAnsi="Century" w:cs="Times New Roman" w:hint="eastAsia"/>
          <w:sz w:val="21"/>
          <w:szCs w:val="21"/>
        </w:rPr>
        <w:t>が</w:t>
      </w:r>
      <w:r w:rsidRPr="00242091">
        <w:rPr>
          <w:rFonts w:ascii="Century" w:hAnsi="Century" w:cs="Times New Roman" w:hint="eastAsia"/>
          <w:sz w:val="21"/>
          <w:szCs w:val="21"/>
        </w:rPr>
        <w:t>保障</w:t>
      </w:r>
      <w:r>
        <w:rPr>
          <w:rFonts w:ascii="Century" w:hAnsi="Century" w:cs="Times New Roman" w:hint="eastAsia"/>
          <w:sz w:val="21"/>
          <w:szCs w:val="21"/>
        </w:rPr>
        <w:t>されていない</w:t>
      </w:r>
      <w:r w:rsidRPr="00242091">
        <w:rPr>
          <w:rFonts w:ascii="Century" w:hAnsi="Century" w:cs="Times New Roman" w:hint="eastAsia"/>
          <w:sz w:val="21"/>
          <w:szCs w:val="21"/>
        </w:rPr>
        <w:t>、政治的競争と選択の</w:t>
      </w:r>
      <w:r>
        <w:rPr>
          <w:rFonts w:ascii="Century" w:hAnsi="Century" w:cs="Times New Roman" w:hint="eastAsia"/>
          <w:sz w:val="21"/>
          <w:szCs w:val="21"/>
        </w:rPr>
        <w:t>可能性がない、</w:t>
      </w:r>
      <w:r w:rsidRPr="00242091">
        <w:rPr>
          <w:rFonts w:ascii="Century" w:hAnsi="Century" w:cs="Times New Roman" w:hint="eastAsia"/>
          <w:sz w:val="21"/>
          <w:szCs w:val="21"/>
        </w:rPr>
        <w:t>公権力に対する監視</w:t>
      </w:r>
      <w:r>
        <w:rPr>
          <w:rFonts w:ascii="Century" w:hAnsi="Century" w:cs="Times New Roman" w:hint="eastAsia"/>
          <w:sz w:val="21"/>
          <w:szCs w:val="21"/>
        </w:rPr>
        <w:t>がないなど）政治体制は、形式上憲法や議会を持っていても、権威主義体制と呼ばれることが</w:t>
      </w:r>
      <w:commentRangeStart w:id="1"/>
      <w:r>
        <w:rPr>
          <w:rFonts w:ascii="Century" w:hAnsi="Century" w:cs="Times New Roman" w:hint="eastAsia"/>
          <w:sz w:val="21"/>
          <w:szCs w:val="21"/>
        </w:rPr>
        <w:t>多い</w:t>
      </w:r>
      <w:commentRangeEnd w:id="1"/>
      <w:r w:rsidR="00DF6902">
        <w:rPr>
          <w:rStyle w:val="CommentReference"/>
        </w:rPr>
        <w:commentReference w:id="1"/>
      </w:r>
      <w:r>
        <w:rPr>
          <w:rFonts w:ascii="Century" w:hAnsi="Century" w:cs="Times New Roman" w:hint="eastAsia"/>
          <w:sz w:val="21"/>
          <w:szCs w:val="21"/>
        </w:rPr>
        <w:t>。</w:t>
      </w:r>
    </w:p>
    <w:p w14:paraId="29696C62" w14:textId="77777777" w:rsidR="00242091" w:rsidRPr="00242091" w:rsidRDefault="00242091" w:rsidP="00AF13DC">
      <w:pPr>
        <w:suppressAutoHyphens w:val="0"/>
        <w:kinsoku/>
        <w:wordWrap/>
        <w:autoSpaceDE/>
        <w:autoSpaceDN/>
        <w:adjustRightInd/>
        <w:jc w:val="both"/>
        <w:rPr>
          <w:rFonts w:ascii="Century" w:hAnsi="Century" w:cs="Times New Roman"/>
          <w:sz w:val="21"/>
          <w:szCs w:val="21"/>
        </w:rPr>
      </w:pPr>
    </w:p>
    <w:p w14:paraId="7298455F"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リベラル・デモクラシーの根拠</w:t>
      </w:r>
    </w:p>
    <w:p w14:paraId="56AA531C"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①「多数の専制」批判：多数派の意見（世論）が個人の自由な思考や振る舞いを抑圧することへの危機感（トクヴィル『アメリカのデモクラシー』、ミル『自由論』）。</w:t>
      </w:r>
    </w:p>
    <w:p w14:paraId="5F432DEA" w14:textId="56362A69"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②全体主義批判：「リベラルでない（非自由主義的）」デモクラシーとしてのナチズム、ファシズム、共産主義との対決。デモクラシーと独裁の両立可能性（</w:t>
      </w:r>
      <w:r w:rsidRPr="00AF13DC">
        <w:rPr>
          <w:rFonts w:ascii="Century" w:hAnsi="Century" w:cs="Times New Roman" w:hint="eastAsia"/>
          <w:sz w:val="21"/>
          <w:szCs w:val="21"/>
        </w:rPr>
        <w:t>C</w:t>
      </w:r>
      <w:r w:rsidRPr="00AF13DC">
        <w:rPr>
          <w:rFonts w:ascii="Century" w:hAnsi="Century" w:cs="Times New Roman" w:hint="eastAsia"/>
          <w:sz w:val="21"/>
          <w:szCs w:val="21"/>
        </w:rPr>
        <w:t>・シュミット）や、単一政党による民意の代表の可能性を否定し、複数政党による議会政治を擁護する。政党の役割を強調する反面、</w:t>
      </w:r>
      <w:r w:rsidRPr="00DF6902">
        <w:rPr>
          <w:rFonts w:ascii="Century" w:hAnsi="Century" w:cs="Times New Roman" w:hint="eastAsia"/>
          <w:sz w:val="21"/>
          <w:szCs w:val="21"/>
          <w:u w:val="wave"/>
        </w:rPr>
        <w:t>しばしば大衆デモクラシー批判と結びつき、一般有権者の役割の限定を含意する。シュンペーターのデモクラシー論はその典型例である。</w:t>
      </w:r>
    </w:p>
    <w:p w14:paraId="2F45548F"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p>
    <w:p w14:paraId="11C9B0AB" w14:textId="77777777" w:rsidR="00AF13DC" w:rsidRP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シュンペーターのデモクラシー論</w:t>
      </w:r>
    </w:p>
    <w:p w14:paraId="7CC45C2C" w14:textId="31B28BD8" w:rsidR="00991DF1" w:rsidRPr="00AF13DC" w:rsidRDefault="00991DF1" w:rsidP="00991DF1">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シュンペーターによれば、多数を占める普通の人びと（すなわち、</w:t>
      </w:r>
      <w:r w:rsidRPr="00AF13DC">
        <w:rPr>
          <w:rFonts w:ascii="Century" w:hAnsi="Century" w:cs="Times New Roman" w:hint="eastAsia"/>
          <w:sz w:val="21"/>
          <w:szCs w:val="21"/>
        </w:rPr>
        <w:t>20</w:t>
      </w:r>
      <w:r w:rsidRPr="00AF13DC">
        <w:rPr>
          <w:rFonts w:ascii="Century" w:hAnsi="Century" w:cs="Times New Roman" w:hint="eastAsia"/>
          <w:sz w:val="21"/>
          <w:szCs w:val="21"/>
        </w:rPr>
        <w:t>世紀の状況では大衆）が政治的支配（統治）にかかわることはデモクラシーにとって必要ではない。必要なのは、有能な政治家（指導者）による統治である。「民主的方法とは、政治的決定に到達するために、各人が人民の投票を獲得するための競争的闘争を行うことにより決定力を得るような制度的装置である」（シュンペーター『資本主義、社会主義、民主主義』、</w:t>
      </w:r>
      <w:r w:rsidRPr="00AF13DC">
        <w:rPr>
          <w:rFonts w:ascii="Century" w:hAnsi="Century" w:cs="Times New Roman" w:hint="eastAsia"/>
          <w:sz w:val="21"/>
          <w:szCs w:val="21"/>
        </w:rPr>
        <w:t>269-270</w:t>
      </w:r>
      <w:r w:rsidRPr="00AF13DC">
        <w:rPr>
          <w:rFonts w:ascii="Century" w:hAnsi="Century" w:cs="Times New Roman" w:hint="eastAsia"/>
          <w:sz w:val="21"/>
          <w:szCs w:val="21"/>
        </w:rPr>
        <w:t>頁）。</w:t>
      </w:r>
      <w:r w:rsidR="00C52B92">
        <w:rPr>
          <w:rFonts w:ascii="Century" w:hAnsi="Century" w:cs="Times New Roman" w:hint="eastAsia"/>
          <w:sz w:val="21"/>
          <w:szCs w:val="21"/>
        </w:rPr>
        <w:t>すなわち、</w:t>
      </w:r>
      <w:r w:rsidRPr="00AF13DC">
        <w:rPr>
          <w:rFonts w:ascii="Century" w:hAnsi="Century" w:cs="Times New Roman" w:hint="eastAsia"/>
          <w:sz w:val="21"/>
          <w:szCs w:val="21"/>
        </w:rPr>
        <w:t>選挙によって有能な候補者を選び、有能でない候補者を排除する</w:t>
      </w:r>
      <w:r w:rsidR="00C52B92">
        <w:rPr>
          <w:rFonts w:ascii="Century" w:hAnsi="Century" w:cs="Times New Roman" w:hint="eastAsia"/>
          <w:sz w:val="21"/>
          <w:szCs w:val="21"/>
        </w:rPr>
        <w:t>「競争」の</w:t>
      </w:r>
      <w:r w:rsidRPr="00AF13DC">
        <w:rPr>
          <w:rFonts w:ascii="Century" w:hAnsi="Century" w:cs="Times New Roman" w:hint="eastAsia"/>
          <w:sz w:val="21"/>
          <w:szCs w:val="21"/>
        </w:rPr>
        <w:t>仕組がデモクラシーの本質と考えられる。</w:t>
      </w:r>
    </w:p>
    <w:p w14:paraId="753F2717" w14:textId="50112057" w:rsidR="00AF13DC" w:rsidRDefault="00AF13DC" w:rsidP="00AF13DC">
      <w:pPr>
        <w:suppressAutoHyphens w:val="0"/>
        <w:kinsoku/>
        <w:wordWrap/>
        <w:autoSpaceDE/>
        <w:autoSpaceDN/>
        <w:adjustRightInd/>
        <w:jc w:val="both"/>
        <w:rPr>
          <w:rFonts w:ascii="Century" w:hAnsi="Century" w:cs="Times New Roman"/>
          <w:sz w:val="21"/>
          <w:szCs w:val="21"/>
        </w:rPr>
      </w:pPr>
      <w:r w:rsidRPr="00AF13DC">
        <w:rPr>
          <w:rFonts w:ascii="Century" w:hAnsi="Century" w:cs="Times New Roman" w:hint="eastAsia"/>
          <w:sz w:val="21"/>
          <w:szCs w:val="21"/>
        </w:rPr>
        <w:t>多元的競争</w:t>
      </w:r>
      <w:r w:rsidR="00991DF1">
        <w:rPr>
          <w:rFonts w:ascii="Century" w:hAnsi="Century" w:cs="Times New Roman" w:hint="eastAsia"/>
          <w:sz w:val="21"/>
          <w:szCs w:val="21"/>
        </w:rPr>
        <w:t>の重要性</w:t>
      </w:r>
      <w:r w:rsidRPr="00AF13DC">
        <w:rPr>
          <w:rFonts w:ascii="Century" w:hAnsi="Century" w:cs="Times New Roman" w:hint="eastAsia"/>
          <w:sz w:val="21"/>
          <w:szCs w:val="21"/>
        </w:rPr>
        <w:t>：政党や利益集団の多元性と、それらの間の不断の競争が、支配の固定化を阻み政治権力の交替をもたらし、リベラル・デモクラシーを可能にするという理解。シュンペーターのデモクラシー論が定式化し、ダールの利益集団リベラリズムに継承された。後に見</w:t>
      </w:r>
      <w:r w:rsidRPr="00AF13DC">
        <w:rPr>
          <w:rFonts w:ascii="Century" w:hAnsi="Century" w:cs="Times New Roman" w:hint="eastAsia"/>
          <w:sz w:val="21"/>
          <w:szCs w:val="21"/>
        </w:rPr>
        <w:lastRenderedPageBreak/>
        <w:t>るように、デモクラシーの「熟議モデル」との対比において「利益モデル」</w:t>
      </w:r>
      <w:r w:rsidR="00991DF1">
        <w:rPr>
          <w:rFonts w:ascii="Century" w:hAnsi="Century" w:cs="Times New Roman" w:hint="eastAsia"/>
          <w:sz w:val="21"/>
          <w:szCs w:val="21"/>
        </w:rPr>
        <w:t>や「集計モデル」</w:t>
      </w:r>
      <w:r w:rsidRPr="00AF13DC">
        <w:rPr>
          <w:rFonts w:ascii="Century" w:hAnsi="Century" w:cs="Times New Roman" w:hint="eastAsia"/>
          <w:sz w:val="21"/>
          <w:szCs w:val="21"/>
        </w:rPr>
        <w:t>と呼ぶこともできる。</w:t>
      </w:r>
    </w:p>
    <w:p w14:paraId="3EEC6DA5" w14:textId="77777777" w:rsidR="00A64F39" w:rsidRPr="009D66E7" w:rsidRDefault="00A64F39">
      <w:pPr>
        <w:suppressAutoHyphens w:val="0"/>
        <w:kinsoku/>
        <w:wordWrap/>
        <w:autoSpaceDE/>
        <w:autoSpaceDN/>
        <w:adjustRightInd/>
        <w:jc w:val="both"/>
        <w:rPr>
          <w:rFonts w:ascii="Century" w:hAnsi="Century" w:cs="Times New Roman"/>
          <w:sz w:val="21"/>
          <w:szCs w:val="21"/>
        </w:rPr>
      </w:pPr>
    </w:p>
    <w:p w14:paraId="0F371F99" w14:textId="4321E419" w:rsidR="00A64F39" w:rsidRPr="009D66E7" w:rsidRDefault="00991DF1">
      <w:pPr>
        <w:suppressAutoHyphens w:val="0"/>
        <w:kinsoku/>
        <w:wordWrap/>
        <w:autoSpaceDE/>
        <w:autoSpaceDN/>
        <w:adjustRightInd/>
        <w:jc w:val="both"/>
        <w:rPr>
          <w:rFonts w:ascii="Century" w:hAnsi="Century" w:cs="Times New Roman"/>
          <w:sz w:val="21"/>
          <w:szCs w:val="21"/>
        </w:rPr>
      </w:pPr>
      <w:r>
        <w:rPr>
          <w:rFonts w:ascii="Century" w:hAnsi="Century" w:cs="Times New Roman" w:hint="eastAsia"/>
          <w:b/>
          <w:bCs/>
          <w:sz w:val="21"/>
          <w:szCs w:val="21"/>
        </w:rPr>
        <w:t>2</w:t>
      </w:r>
      <w:r w:rsidR="00A64F39" w:rsidRPr="009D66E7">
        <w:rPr>
          <w:rFonts w:ascii="Century" w:hAnsi="Century" w:cs="Times New Roman"/>
          <w:b/>
          <w:bCs/>
          <w:sz w:val="21"/>
          <w:szCs w:val="21"/>
        </w:rPr>
        <w:t xml:space="preserve">. </w:t>
      </w:r>
      <w:r w:rsidR="00A64F39" w:rsidRPr="009D66E7">
        <w:rPr>
          <w:rFonts w:ascii="Century" w:hAnsi="Century"/>
          <w:b/>
          <w:bCs/>
          <w:sz w:val="21"/>
          <w:szCs w:val="21"/>
        </w:rPr>
        <w:t>集計デモクラシーと熟議デモクラシー</w:t>
      </w:r>
    </w:p>
    <w:p w14:paraId="676843B1" w14:textId="3021FFC5" w:rsidR="004D2ACF" w:rsidRPr="004D2ACF" w:rsidRDefault="004D2ACF" w:rsidP="004D2ACF">
      <w:pPr>
        <w:pStyle w:val="a"/>
        <w:adjustRightInd/>
        <w:rPr>
          <w:rFonts w:ascii="Century" w:hAnsi="Century"/>
          <w:sz w:val="21"/>
          <w:szCs w:val="21"/>
        </w:rPr>
      </w:pPr>
      <w:r w:rsidRPr="004D2ACF">
        <w:rPr>
          <w:rFonts w:ascii="Century" w:hAnsi="Century" w:hint="eastAsia"/>
          <w:sz w:val="21"/>
          <w:szCs w:val="21"/>
        </w:rPr>
        <w:t>熟議という</w:t>
      </w:r>
      <w:r>
        <w:rPr>
          <w:rFonts w:ascii="Century" w:hAnsi="Century" w:hint="eastAsia"/>
          <w:sz w:val="21"/>
          <w:szCs w:val="21"/>
        </w:rPr>
        <w:t>日本語</w:t>
      </w:r>
      <w:r w:rsidRPr="004D2ACF">
        <w:rPr>
          <w:rFonts w:ascii="Century" w:hAnsi="Century" w:hint="eastAsia"/>
          <w:sz w:val="21"/>
          <w:szCs w:val="21"/>
        </w:rPr>
        <w:t>は、</w:t>
      </w:r>
      <w:r w:rsidRPr="004D2ACF">
        <w:rPr>
          <w:rFonts w:ascii="Century" w:hAnsi="Century" w:hint="eastAsia"/>
          <w:sz w:val="21"/>
          <w:szCs w:val="21"/>
        </w:rPr>
        <w:t>20</w:t>
      </w:r>
      <w:r w:rsidRPr="004D2ACF">
        <w:rPr>
          <w:rFonts w:ascii="Century" w:hAnsi="Century" w:hint="eastAsia"/>
          <w:sz w:val="21"/>
          <w:szCs w:val="21"/>
        </w:rPr>
        <w:t>世紀の後半の間ほとんど使われることがなかったが、</w:t>
      </w:r>
      <w:r w:rsidRPr="004D2ACF">
        <w:rPr>
          <w:rFonts w:ascii="Century" w:hAnsi="Century" w:hint="eastAsia"/>
          <w:sz w:val="21"/>
          <w:szCs w:val="21"/>
        </w:rPr>
        <w:t>2000</w:t>
      </w:r>
      <w:r w:rsidRPr="004D2ACF">
        <w:rPr>
          <w:rFonts w:ascii="Century" w:hAnsi="Century" w:hint="eastAsia"/>
          <w:sz w:val="21"/>
          <w:szCs w:val="21"/>
        </w:rPr>
        <w:t>年代に入ってから復活した。その理由の一つが、政治理論における熟議デモクラシー論の隆盛にあることは間違いない。</w:t>
      </w:r>
    </w:p>
    <w:p w14:paraId="25F9BDA9" w14:textId="54E4E8A0" w:rsidR="004D2ACF" w:rsidRPr="004D2ACF" w:rsidRDefault="004D2ACF" w:rsidP="004D2ACF">
      <w:pPr>
        <w:pStyle w:val="a"/>
        <w:adjustRightInd/>
        <w:rPr>
          <w:rFonts w:ascii="Century" w:hAnsi="Century"/>
          <w:sz w:val="21"/>
          <w:szCs w:val="21"/>
        </w:rPr>
      </w:pPr>
      <w:r w:rsidRPr="004D2ACF">
        <w:rPr>
          <w:rFonts w:ascii="Century" w:hAnsi="Century" w:hint="eastAsia"/>
          <w:sz w:val="21"/>
          <w:szCs w:val="21"/>
        </w:rPr>
        <w:t>熟議</w:t>
      </w:r>
      <w:r w:rsidRPr="004D2ACF">
        <w:rPr>
          <w:rFonts w:ascii="Century" w:hAnsi="Century" w:hint="eastAsia"/>
          <w:sz w:val="21"/>
          <w:szCs w:val="21"/>
        </w:rPr>
        <w:t>deliberation</w:t>
      </w:r>
      <w:r w:rsidRPr="004D2ACF">
        <w:rPr>
          <w:rFonts w:ascii="Century" w:hAnsi="Century" w:hint="eastAsia"/>
          <w:sz w:val="21"/>
          <w:szCs w:val="21"/>
        </w:rPr>
        <w:t>という言葉には、一人で理性を働かせてじっくり考える（熟慮）という意味と、他の人と理由を交換しながら話し合う（討議・審議）という意味がある。</w:t>
      </w:r>
    </w:p>
    <w:p w14:paraId="0CA44A28" w14:textId="6CBD30F1" w:rsidR="004D2ACF" w:rsidRDefault="004D2ACF" w:rsidP="004D2ACF">
      <w:pPr>
        <w:pStyle w:val="a"/>
        <w:adjustRightInd/>
        <w:rPr>
          <w:rFonts w:ascii="Century" w:hAnsi="Century"/>
          <w:sz w:val="21"/>
          <w:szCs w:val="21"/>
        </w:rPr>
      </w:pPr>
      <w:r w:rsidRPr="004D2ACF">
        <w:rPr>
          <w:rFonts w:ascii="Century" w:hAnsi="Century" w:hint="eastAsia"/>
          <w:sz w:val="21"/>
          <w:szCs w:val="21"/>
        </w:rPr>
        <w:t>とくに普通の人びとが政治的争点をめぐって熟議することの意義を強調するデモクラシーの構想が熟議デモクラシー</w:t>
      </w:r>
      <w:r w:rsidRPr="004D2ACF">
        <w:rPr>
          <w:rFonts w:ascii="Century" w:hAnsi="Century" w:hint="eastAsia"/>
          <w:sz w:val="21"/>
          <w:szCs w:val="21"/>
        </w:rPr>
        <w:t>deliberative democracy</w:t>
      </w:r>
      <w:r w:rsidRPr="004D2ACF">
        <w:rPr>
          <w:rFonts w:ascii="Century" w:hAnsi="Century" w:hint="eastAsia"/>
          <w:sz w:val="21"/>
          <w:szCs w:val="21"/>
        </w:rPr>
        <w:t>と呼ばれる。</w:t>
      </w:r>
    </w:p>
    <w:p w14:paraId="28537AD4" w14:textId="77777777" w:rsidR="004D2ACF" w:rsidRDefault="004D2ACF">
      <w:pPr>
        <w:pStyle w:val="a"/>
        <w:adjustRightInd/>
        <w:rPr>
          <w:rFonts w:ascii="Century" w:hAnsi="Century"/>
          <w:sz w:val="21"/>
          <w:szCs w:val="21"/>
        </w:rPr>
      </w:pPr>
    </w:p>
    <w:p w14:paraId="50C3DD17" w14:textId="15BDAAF0" w:rsidR="00A64F39" w:rsidRPr="009D66E7" w:rsidRDefault="00A64F39">
      <w:pPr>
        <w:pStyle w:val="a"/>
        <w:adjustRightInd/>
        <w:rPr>
          <w:rFonts w:ascii="Century" w:hAnsi="Century" w:cs="Times New Roman"/>
          <w:sz w:val="21"/>
          <w:szCs w:val="21"/>
        </w:rPr>
      </w:pPr>
      <w:r w:rsidRPr="009D66E7">
        <w:rPr>
          <w:rFonts w:ascii="Century" w:hAnsi="Century"/>
          <w:sz w:val="21"/>
          <w:szCs w:val="21"/>
        </w:rPr>
        <w:t>(</w:t>
      </w:r>
      <w:r w:rsidRPr="009D66E7">
        <w:rPr>
          <w:rFonts w:ascii="Century" w:hAnsi="Century" w:cs="Times New Roman"/>
          <w:sz w:val="21"/>
          <w:szCs w:val="21"/>
        </w:rPr>
        <w:t>1</w:t>
      </w:r>
      <w:r w:rsidRPr="009D66E7">
        <w:rPr>
          <w:rFonts w:ascii="Century" w:hAnsi="Century"/>
          <w:sz w:val="21"/>
          <w:szCs w:val="21"/>
        </w:rPr>
        <w:t>)</w:t>
      </w:r>
      <w:r w:rsidRPr="009D66E7">
        <w:rPr>
          <w:rFonts w:ascii="Century" w:hAnsi="Century"/>
          <w:sz w:val="21"/>
          <w:szCs w:val="21"/>
        </w:rPr>
        <w:t>集計モデル</w:t>
      </w:r>
      <w:r w:rsidRPr="009D66E7">
        <w:rPr>
          <w:rFonts w:ascii="Century" w:hAnsi="Century"/>
          <w:sz w:val="21"/>
          <w:szCs w:val="21"/>
        </w:rPr>
        <w:t>(</w:t>
      </w:r>
      <w:r w:rsidRPr="009D66E7">
        <w:rPr>
          <w:rFonts w:ascii="Century" w:hAnsi="Century" w:cs="Times New Roman"/>
          <w:sz w:val="21"/>
          <w:szCs w:val="21"/>
        </w:rPr>
        <w:t>aggregation model</w:t>
      </w:r>
      <w:r w:rsidRPr="009D66E7">
        <w:rPr>
          <w:rFonts w:ascii="Century" w:hAnsi="Century"/>
          <w:sz w:val="21"/>
          <w:szCs w:val="21"/>
        </w:rPr>
        <w:t>)</w:t>
      </w:r>
    </w:p>
    <w:p w14:paraId="05059127" w14:textId="0EF24218" w:rsidR="00A64F39" w:rsidRPr="009D66E7" w:rsidRDefault="00242091">
      <w:pPr>
        <w:pStyle w:val="a"/>
        <w:adjustRightInd/>
        <w:rPr>
          <w:rFonts w:ascii="Century" w:hAnsi="Century" w:cs="Times New Roman"/>
          <w:sz w:val="21"/>
          <w:szCs w:val="21"/>
        </w:rPr>
      </w:pPr>
      <w:r>
        <w:rPr>
          <w:rFonts w:ascii="Century" w:hAnsi="Century" w:cs="Times New Roman" w:hint="eastAsia"/>
          <w:sz w:val="21"/>
          <w:szCs w:val="21"/>
        </w:rPr>
        <w:t>①政治的</w:t>
      </w:r>
      <w:r w:rsidR="00A64F39" w:rsidRPr="009D66E7">
        <w:rPr>
          <w:rFonts w:ascii="Century" w:hAnsi="Century"/>
          <w:sz w:val="21"/>
          <w:szCs w:val="21"/>
        </w:rPr>
        <w:t>意志形成</w:t>
      </w:r>
      <w:r w:rsidR="00A64F39" w:rsidRPr="009D66E7">
        <w:rPr>
          <w:rFonts w:ascii="MS Mincho" w:hAnsi="MS Mincho" w:hint="eastAsia"/>
          <w:sz w:val="21"/>
          <w:szCs w:val="21"/>
        </w:rPr>
        <w:t>‐</w:t>
      </w:r>
      <w:r w:rsidR="00A64F39" w:rsidRPr="00DF6902">
        <w:rPr>
          <w:rFonts w:ascii="Century" w:hAnsi="Century"/>
          <w:sz w:val="21"/>
          <w:szCs w:val="21"/>
          <w:highlight w:val="yellow"/>
        </w:rPr>
        <w:t>決定過程に入力されるのは各人の選好</w:t>
      </w:r>
    </w:p>
    <w:p w14:paraId="419E37D2" w14:textId="29F1DE73" w:rsidR="00A64F39" w:rsidRPr="009D66E7" w:rsidRDefault="00242091">
      <w:pPr>
        <w:pStyle w:val="a"/>
        <w:adjustRightInd/>
        <w:rPr>
          <w:rFonts w:ascii="Century" w:hAnsi="Century" w:cs="Times New Roman"/>
          <w:sz w:val="21"/>
          <w:szCs w:val="21"/>
        </w:rPr>
      </w:pPr>
      <w:r>
        <w:rPr>
          <w:rFonts w:ascii="Century" w:hAnsi="Century" w:hint="eastAsia"/>
          <w:sz w:val="21"/>
          <w:szCs w:val="21"/>
        </w:rPr>
        <w:t>②</w:t>
      </w:r>
      <w:r w:rsidR="00A64F39" w:rsidRPr="009D66E7">
        <w:rPr>
          <w:rFonts w:ascii="Century" w:hAnsi="Century"/>
          <w:sz w:val="21"/>
          <w:szCs w:val="21"/>
        </w:rPr>
        <w:t>各人の選好は「所与」とみなされる</w:t>
      </w:r>
      <w:ins w:id="2" w:author="jake626underland" w:date="2019-12-19T10:08:00Z">
        <w:r w:rsidR="00DF6902">
          <w:rPr>
            <w:rFonts w:ascii="Century" w:hAnsi="Century" w:hint="eastAsia"/>
            <w:sz w:val="21"/>
            <w:szCs w:val="21"/>
          </w:rPr>
          <w:t>（変わる可能性を考慮していない）</w:t>
        </w:r>
      </w:ins>
    </w:p>
    <w:p w14:paraId="6DD04509" w14:textId="34F64A2B" w:rsidR="00A64F39" w:rsidRPr="009D66E7" w:rsidRDefault="00242091">
      <w:pPr>
        <w:pStyle w:val="a"/>
        <w:adjustRightInd/>
        <w:rPr>
          <w:rFonts w:ascii="Century" w:hAnsi="Century" w:cs="Times New Roman"/>
          <w:sz w:val="21"/>
          <w:szCs w:val="21"/>
        </w:rPr>
      </w:pPr>
      <w:r>
        <w:rPr>
          <w:rFonts w:ascii="Century" w:hAnsi="Century" w:cs="Times New Roman" w:hint="eastAsia"/>
          <w:sz w:val="21"/>
          <w:szCs w:val="21"/>
        </w:rPr>
        <w:t>③</w:t>
      </w:r>
      <w:r w:rsidR="00A64F39" w:rsidRPr="009D66E7">
        <w:rPr>
          <w:rFonts w:ascii="Century" w:hAnsi="Century"/>
          <w:sz w:val="21"/>
          <w:szCs w:val="21"/>
        </w:rPr>
        <w:t>選挙</w:t>
      </w:r>
      <w:r w:rsidR="00A64F39" w:rsidRPr="009D66E7">
        <w:rPr>
          <w:rFonts w:ascii="Century" w:hAnsi="Century"/>
          <w:sz w:val="21"/>
          <w:szCs w:val="21"/>
        </w:rPr>
        <w:t>(</w:t>
      </w:r>
      <w:r w:rsidR="00A64F39" w:rsidRPr="009D66E7">
        <w:rPr>
          <w:rFonts w:ascii="Century" w:hAnsi="Century"/>
          <w:sz w:val="21"/>
          <w:szCs w:val="21"/>
        </w:rPr>
        <w:t>ないし世論調査</w:t>
      </w:r>
      <w:r w:rsidR="00A64F39" w:rsidRPr="009D66E7">
        <w:rPr>
          <w:rFonts w:ascii="Century" w:hAnsi="Century"/>
          <w:sz w:val="21"/>
          <w:szCs w:val="21"/>
        </w:rPr>
        <w:t>)</w:t>
      </w:r>
      <w:r w:rsidR="00A64F39" w:rsidRPr="009D66E7">
        <w:rPr>
          <w:rFonts w:ascii="Century" w:hAnsi="Century"/>
          <w:sz w:val="21"/>
          <w:szCs w:val="21"/>
        </w:rPr>
        <w:t>を通じた選好の集計</w:t>
      </w:r>
    </w:p>
    <w:p w14:paraId="69F54AA0" w14:textId="69C7235E" w:rsidR="00A64F39" w:rsidRPr="009D66E7" w:rsidRDefault="00242091">
      <w:pPr>
        <w:pStyle w:val="a"/>
        <w:adjustRightInd/>
        <w:rPr>
          <w:rFonts w:ascii="Century" w:hAnsi="Century" w:cs="Times New Roman"/>
          <w:sz w:val="21"/>
          <w:szCs w:val="21"/>
        </w:rPr>
      </w:pPr>
      <w:r>
        <w:rPr>
          <w:rFonts w:ascii="Century" w:hAnsi="Century" w:hint="eastAsia"/>
          <w:sz w:val="21"/>
          <w:szCs w:val="21"/>
        </w:rPr>
        <w:t>④</w:t>
      </w:r>
      <w:r w:rsidR="00A64F39" w:rsidRPr="009D66E7">
        <w:rPr>
          <w:rFonts w:ascii="Century" w:hAnsi="Century"/>
          <w:sz w:val="21"/>
          <w:szCs w:val="21"/>
        </w:rPr>
        <w:t>多数派が表出する選好が決定に民主的正統性を与える</w:t>
      </w:r>
    </w:p>
    <w:p w14:paraId="531BAD89" w14:textId="77777777" w:rsidR="00242091" w:rsidRDefault="00242091">
      <w:pPr>
        <w:pStyle w:val="a"/>
        <w:adjustRightInd/>
        <w:rPr>
          <w:rFonts w:ascii="Century" w:hAnsi="Century"/>
          <w:sz w:val="21"/>
          <w:szCs w:val="21"/>
        </w:rPr>
      </w:pPr>
    </w:p>
    <w:p w14:paraId="48BA1611" w14:textId="39FCEBAE" w:rsidR="00A64F39" w:rsidRPr="009D66E7" w:rsidRDefault="00242091">
      <w:pPr>
        <w:pStyle w:val="a"/>
        <w:adjustRightInd/>
        <w:rPr>
          <w:rFonts w:ascii="Century" w:hAnsi="Century" w:cs="Times New Roman"/>
          <w:sz w:val="21"/>
          <w:szCs w:val="21"/>
        </w:rPr>
      </w:pPr>
      <w:r>
        <w:rPr>
          <w:rFonts w:ascii="Century" w:hAnsi="Century" w:hint="eastAsia"/>
          <w:sz w:val="21"/>
          <w:szCs w:val="21"/>
        </w:rPr>
        <w:t>集計を行う根拠：</w:t>
      </w:r>
      <w:r w:rsidR="006D12F1">
        <w:rPr>
          <w:rFonts w:ascii="Century" w:hAnsi="Century" w:hint="eastAsia"/>
          <w:sz w:val="21"/>
          <w:szCs w:val="21"/>
        </w:rPr>
        <w:t>「正しい結論」があると想定した場合、</w:t>
      </w:r>
      <w:r>
        <w:rPr>
          <w:rFonts w:ascii="Century" w:hAnsi="Century" w:hint="eastAsia"/>
          <w:sz w:val="21"/>
          <w:szCs w:val="21"/>
        </w:rPr>
        <w:t>大数の法則</w:t>
      </w:r>
      <w:r w:rsidR="006D12F1">
        <w:rPr>
          <w:rFonts w:ascii="Century" w:hAnsi="Century" w:hint="eastAsia"/>
          <w:sz w:val="21"/>
          <w:szCs w:val="21"/>
        </w:rPr>
        <w:t>により、集計を行う母数の数が大きいほど、正しい結論に至る可能性は大きくなる。⇒</w:t>
      </w:r>
      <w:r w:rsidR="00A64F39" w:rsidRPr="009D66E7">
        <w:rPr>
          <w:rFonts w:ascii="Century" w:hAnsi="Century"/>
          <w:sz w:val="21"/>
          <w:szCs w:val="21"/>
        </w:rPr>
        <w:t>「陪審定理」</w:t>
      </w:r>
      <w:r w:rsidR="006D12F1">
        <w:rPr>
          <w:rFonts w:ascii="Century" w:hAnsi="Century" w:hint="eastAsia"/>
          <w:sz w:val="21"/>
          <w:szCs w:val="21"/>
        </w:rPr>
        <w:t>：①選択肢が二つに絞られている、②平均的な個人の正答確率は</w:t>
      </w:r>
      <w:r w:rsidR="006D12F1">
        <w:rPr>
          <w:rFonts w:ascii="Century" w:hAnsi="Century" w:hint="eastAsia"/>
          <w:sz w:val="21"/>
          <w:szCs w:val="21"/>
        </w:rPr>
        <w:t>50%</w:t>
      </w:r>
      <w:r w:rsidR="006D12F1">
        <w:rPr>
          <w:rFonts w:ascii="Century" w:hAnsi="Century" w:hint="eastAsia"/>
          <w:sz w:val="21"/>
          <w:szCs w:val="21"/>
        </w:rPr>
        <w:t>以上のとき、母数が大きければ大きいほど集計の結果が正しい確率は高まる。</w:t>
      </w:r>
      <w:r w:rsidR="00A64F39" w:rsidRPr="009D66E7">
        <w:rPr>
          <w:rFonts w:ascii="Century" w:hAnsi="Century"/>
          <w:sz w:val="21"/>
          <w:szCs w:val="21"/>
        </w:rPr>
        <w:t>平均的な個人が</w:t>
      </w:r>
      <w:r w:rsidR="00A64F39" w:rsidRPr="009D66E7">
        <w:rPr>
          <w:rFonts w:ascii="Century" w:hAnsi="Century" w:cs="Times New Roman"/>
          <w:sz w:val="21"/>
          <w:szCs w:val="21"/>
        </w:rPr>
        <w:t>55</w:t>
      </w:r>
      <w:r w:rsidR="00A64F39" w:rsidRPr="009D66E7">
        <w:rPr>
          <w:rFonts w:ascii="Century" w:hAnsi="Century"/>
          <w:sz w:val="21"/>
          <w:szCs w:val="21"/>
        </w:rPr>
        <w:t>％の確率で正しいとすれば、集められた</w:t>
      </w:r>
      <w:r w:rsidR="00A64F39" w:rsidRPr="009D66E7">
        <w:rPr>
          <w:rFonts w:ascii="Century" w:hAnsi="Century" w:cs="Times New Roman"/>
          <w:sz w:val="21"/>
          <w:szCs w:val="21"/>
        </w:rPr>
        <w:t>399</w:t>
      </w:r>
      <w:r w:rsidR="00A64F39" w:rsidRPr="009D66E7">
        <w:rPr>
          <w:rFonts w:ascii="Century" w:hAnsi="Century"/>
          <w:sz w:val="21"/>
          <w:szCs w:val="21"/>
        </w:rPr>
        <w:t>人は</w:t>
      </w:r>
      <w:r w:rsidR="00A64F39" w:rsidRPr="009D66E7">
        <w:rPr>
          <w:rFonts w:ascii="Century" w:hAnsi="Century" w:cs="Times New Roman"/>
          <w:sz w:val="21"/>
          <w:szCs w:val="21"/>
        </w:rPr>
        <w:t>98</w:t>
      </w:r>
      <w:r w:rsidR="00A64F39" w:rsidRPr="009D66E7">
        <w:rPr>
          <w:rFonts w:ascii="Century" w:hAnsi="Century"/>
          <w:sz w:val="21"/>
          <w:szCs w:val="21"/>
        </w:rPr>
        <w:t>％の確率</w:t>
      </w:r>
      <w:r w:rsidR="006D12F1">
        <w:rPr>
          <w:rFonts w:ascii="Century" w:hAnsi="Century" w:hint="eastAsia"/>
          <w:sz w:val="21"/>
          <w:szCs w:val="21"/>
        </w:rPr>
        <w:t>で</w:t>
      </w:r>
      <w:r w:rsidR="00A64F39" w:rsidRPr="009D66E7">
        <w:rPr>
          <w:rFonts w:ascii="Century" w:hAnsi="Century"/>
          <w:sz w:val="21"/>
          <w:szCs w:val="21"/>
        </w:rPr>
        <w:t>正しい結論を導く</w:t>
      </w:r>
      <w:r w:rsidR="006D12F1">
        <w:rPr>
          <w:rFonts w:ascii="Century" w:hAnsi="Century" w:hint="eastAsia"/>
          <w:sz w:val="21"/>
          <w:szCs w:val="21"/>
        </w:rPr>
        <w:t>。他にも、「多様性が能力に優る定理」、「集計の奇跡」などが、集計によって正しい結論が見出されることを指摘している。</w:t>
      </w:r>
    </w:p>
    <w:p w14:paraId="57FFBC61" w14:textId="77777777" w:rsidR="00F11B40" w:rsidRDefault="00F11B40" w:rsidP="00F11B40">
      <w:pPr>
        <w:pStyle w:val="a"/>
        <w:adjustRightInd/>
        <w:rPr>
          <w:rFonts w:ascii="Century" w:hAnsi="Century" w:cs="Times New Roman"/>
          <w:sz w:val="21"/>
          <w:szCs w:val="21"/>
        </w:rPr>
      </w:pPr>
    </w:p>
    <w:p w14:paraId="706FA555" w14:textId="15EAFA5C" w:rsidR="00F11B40" w:rsidRPr="00F11B40" w:rsidRDefault="00F11B40" w:rsidP="00F11B40">
      <w:pPr>
        <w:pStyle w:val="a"/>
        <w:adjustRightInd/>
        <w:rPr>
          <w:rFonts w:ascii="Century" w:hAnsi="Century" w:cs="Times New Roman"/>
          <w:sz w:val="21"/>
          <w:szCs w:val="21"/>
        </w:rPr>
      </w:pPr>
      <w:r>
        <w:rPr>
          <w:rFonts w:ascii="Century" w:hAnsi="Century" w:cs="Times New Roman" w:hint="eastAsia"/>
          <w:sz w:val="21"/>
          <w:szCs w:val="21"/>
        </w:rPr>
        <w:t>(2)</w:t>
      </w:r>
      <w:r w:rsidRPr="00F11B40">
        <w:rPr>
          <w:rFonts w:ascii="Century" w:hAnsi="Century" w:cs="Times New Roman" w:hint="eastAsia"/>
          <w:sz w:val="21"/>
          <w:szCs w:val="21"/>
        </w:rPr>
        <w:t>利益</w:t>
      </w:r>
      <w:ins w:id="3" w:author="jake626underland" w:date="2019-12-19T10:08:00Z">
        <w:r w:rsidR="00DF6902">
          <w:rPr>
            <w:rFonts w:ascii="Century" w:hAnsi="Century" w:cs="Times New Roman" w:hint="eastAsia"/>
            <w:sz w:val="21"/>
            <w:szCs w:val="21"/>
          </w:rPr>
          <w:t>（集計モデル）</w:t>
        </w:r>
      </w:ins>
      <w:r w:rsidRPr="00F11B40">
        <w:rPr>
          <w:rFonts w:ascii="Century" w:hAnsi="Century" w:cs="Times New Roman" w:hint="eastAsia"/>
          <w:sz w:val="21"/>
          <w:szCs w:val="21"/>
        </w:rPr>
        <w:t>モデルへの不満</w:t>
      </w:r>
    </w:p>
    <w:p w14:paraId="0626A5EB" w14:textId="77777777" w:rsidR="00F11B40" w:rsidRPr="00F11B40" w:rsidRDefault="00F11B40" w:rsidP="00F11B40">
      <w:pPr>
        <w:pStyle w:val="a"/>
        <w:adjustRightInd/>
        <w:rPr>
          <w:rFonts w:ascii="Century" w:hAnsi="Century" w:cs="Times New Roman"/>
          <w:sz w:val="21"/>
          <w:szCs w:val="21"/>
        </w:rPr>
      </w:pPr>
      <w:r w:rsidRPr="00F11B40">
        <w:rPr>
          <w:rFonts w:ascii="Century" w:hAnsi="Century" w:cs="Times New Roman" w:hint="eastAsia"/>
          <w:sz w:val="21"/>
          <w:szCs w:val="21"/>
        </w:rPr>
        <w:t>①有権者の無知、非合理、無関心を批判しないどころか、むしろ正当化している（合理的無知論、</w:t>
      </w:r>
      <w:commentRangeStart w:id="4"/>
      <w:r w:rsidRPr="00F11B40">
        <w:rPr>
          <w:rFonts w:ascii="Century" w:hAnsi="Century" w:cs="Times New Roman" w:hint="eastAsia"/>
          <w:sz w:val="21"/>
          <w:szCs w:val="21"/>
        </w:rPr>
        <w:t>棄権の合理性</w:t>
      </w:r>
      <w:commentRangeEnd w:id="4"/>
      <w:r w:rsidR="00DF6902">
        <w:rPr>
          <w:rStyle w:val="CommentReference"/>
        </w:rPr>
        <w:commentReference w:id="4"/>
      </w:r>
      <w:r w:rsidRPr="00F11B40">
        <w:rPr>
          <w:rFonts w:ascii="Century" w:hAnsi="Century" w:cs="Times New Roman" w:hint="eastAsia"/>
          <w:sz w:val="21"/>
          <w:szCs w:val="21"/>
        </w:rPr>
        <w:t>）。</w:t>
      </w:r>
    </w:p>
    <w:p w14:paraId="13B7DB8D" w14:textId="77777777" w:rsidR="00F11B40" w:rsidRPr="00F11B40" w:rsidRDefault="00F11B40" w:rsidP="00F11B40">
      <w:pPr>
        <w:pStyle w:val="a"/>
        <w:adjustRightInd/>
        <w:rPr>
          <w:rFonts w:ascii="Century" w:hAnsi="Century" w:cs="Times New Roman"/>
          <w:sz w:val="21"/>
          <w:szCs w:val="21"/>
        </w:rPr>
      </w:pPr>
      <w:r w:rsidRPr="00F11B40">
        <w:rPr>
          <w:rFonts w:ascii="Century" w:hAnsi="Century" w:cs="Times New Roman" w:hint="eastAsia"/>
          <w:sz w:val="21"/>
          <w:szCs w:val="21"/>
        </w:rPr>
        <w:t>②社会的選択理論からの批判（投票サイクルや戦略的操作の可能性）に応答できない。</w:t>
      </w:r>
    </w:p>
    <w:p w14:paraId="0F6E6606" w14:textId="77777777" w:rsidR="00F11B40" w:rsidRPr="00F11B40" w:rsidRDefault="00F11B40" w:rsidP="00F11B40">
      <w:pPr>
        <w:pStyle w:val="a"/>
        <w:adjustRightInd/>
        <w:rPr>
          <w:rFonts w:ascii="Century" w:hAnsi="Century" w:cs="Times New Roman"/>
          <w:sz w:val="21"/>
          <w:szCs w:val="21"/>
        </w:rPr>
      </w:pPr>
      <w:r w:rsidRPr="00F11B40">
        <w:rPr>
          <w:rFonts w:ascii="Century" w:hAnsi="Century" w:cs="Times New Roman" w:hint="eastAsia"/>
          <w:sz w:val="21"/>
          <w:szCs w:val="21"/>
        </w:rPr>
        <w:t>③有権者の「選好が変わる」可能性を無視している。</w:t>
      </w:r>
    </w:p>
    <w:p w14:paraId="25ED76E6" w14:textId="72F1A464" w:rsidR="00A64F39" w:rsidRDefault="00F11B40" w:rsidP="00F11B40">
      <w:pPr>
        <w:pStyle w:val="a"/>
        <w:adjustRightInd/>
        <w:rPr>
          <w:rFonts w:ascii="Century" w:hAnsi="Century" w:cs="Times New Roman"/>
          <w:sz w:val="21"/>
          <w:szCs w:val="21"/>
        </w:rPr>
      </w:pPr>
      <w:r w:rsidRPr="00F11B40">
        <w:rPr>
          <w:rFonts w:ascii="Century" w:hAnsi="Century" w:cs="Times New Roman" w:hint="eastAsia"/>
          <w:sz w:val="21"/>
          <w:szCs w:val="21"/>
        </w:rPr>
        <w:t>④</w:t>
      </w:r>
      <w:r>
        <w:rPr>
          <w:rFonts w:ascii="Century" w:hAnsi="Century" w:cs="Times New Roman" w:hint="eastAsia"/>
          <w:sz w:val="21"/>
          <w:szCs w:val="21"/>
        </w:rPr>
        <w:t>シュンペーターに見られるように</w:t>
      </w:r>
      <w:r w:rsidRPr="00F11B40">
        <w:rPr>
          <w:rFonts w:ascii="Century" w:hAnsi="Century" w:cs="Times New Roman" w:hint="eastAsia"/>
          <w:sz w:val="21"/>
          <w:szCs w:val="21"/>
        </w:rPr>
        <w:t>「多数を占める普通の人びとによる自己支配」というデモクラシーの理念をあきらめている。</w:t>
      </w:r>
    </w:p>
    <w:p w14:paraId="600CDF71" w14:textId="77777777" w:rsidR="00F11B40" w:rsidRPr="009D66E7" w:rsidRDefault="00F11B40" w:rsidP="00F11B40">
      <w:pPr>
        <w:pStyle w:val="a"/>
        <w:adjustRightInd/>
        <w:rPr>
          <w:rFonts w:ascii="Century" w:hAnsi="Century" w:cs="Times New Roman"/>
          <w:sz w:val="21"/>
          <w:szCs w:val="21"/>
        </w:rPr>
      </w:pPr>
    </w:p>
    <w:p w14:paraId="21F71E89" w14:textId="5760672B" w:rsidR="00A64F39" w:rsidRPr="009D66E7" w:rsidRDefault="00A64F39">
      <w:pPr>
        <w:pStyle w:val="a"/>
        <w:adjustRightInd/>
        <w:rPr>
          <w:rFonts w:ascii="Century" w:hAnsi="Century" w:cs="Times New Roman"/>
          <w:sz w:val="21"/>
          <w:szCs w:val="21"/>
        </w:rPr>
      </w:pPr>
      <w:r w:rsidRPr="009D66E7">
        <w:rPr>
          <w:rFonts w:ascii="Century" w:hAnsi="Century"/>
          <w:sz w:val="21"/>
          <w:szCs w:val="21"/>
        </w:rPr>
        <w:t>(</w:t>
      </w:r>
      <w:r w:rsidR="00F11B40">
        <w:rPr>
          <w:rFonts w:ascii="Century" w:hAnsi="Century" w:cs="Times New Roman" w:hint="eastAsia"/>
          <w:sz w:val="21"/>
          <w:szCs w:val="21"/>
        </w:rPr>
        <w:t>3</w:t>
      </w:r>
      <w:r w:rsidRPr="009D66E7">
        <w:rPr>
          <w:rFonts w:ascii="Century" w:hAnsi="Century"/>
          <w:sz w:val="21"/>
          <w:szCs w:val="21"/>
        </w:rPr>
        <w:t>)</w:t>
      </w:r>
      <w:r w:rsidRPr="009D66E7">
        <w:rPr>
          <w:rFonts w:ascii="Century" w:hAnsi="Century"/>
          <w:sz w:val="21"/>
          <w:szCs w:val="21"/>
        </w:rPr>
        <w:t>熟議モデル</w:t>
      </w:r>
      <w:r w:rsidRPr="009D66E7">
        <w:rPr>
          <w:rFonts w:ascii="Century" w:hAnsi="Century"/>
          <w:sz w:val="21"/>
          <w:szCs w:val="21"/>
        </w:rPr>
        <w:t>(</w:t>
      </w:r>
      <w:r w:rsidRPr="009D66E7">
        <w:rPr>
          <w:rFonts w:ascii="Century" w:hAnsi="Century" w:cs="Times New Roman"/>
          <w:sz w:val="21"/>
          <w:szCs w:val="21"/>
        </w:rPr>
        <w:t>deliberation model</w:t>
      </w:r>
      <w:r w:rsidRPr="009D66E7">
        <w:rPr>
          <w:rFonts w:ascii="Century" w:hAnsi="Century"/>
          <w:sz w:val="21"/>
          <w:szCs w:val="21"/>
        </w:rPr>
        <w:t>)</w:t>
      </w:r>
      <w:r w:rsidR="00F11B40">
        <w:rPr>
          <w:rFonts w:ascii="Century" w:hAnsi="Century" w:hint="eastAsia"/>
          <w:sz w:val="21"/>
          <w:szCs w:val="21"/>
        </w:rPr>
        <w:t>への「転回」</w:t>
      </w:r>
    </w:p>
    <w:p w14:paraId="205B4477" w14:textId="6B74B8FC" w:rsidR="00A64F39" w:rsidRPr="009D66E7" w:rsidRDefault="006D12F1">
      <w:pPr>
        <w:pStyle w:val="a"/>
        <w:adjustRightInd/>
        <w:rPr>
          <w:rFonts w:ascii="Century" w:hAnsi="Century" w:cs="Times New Roman"/>
          <w:sz w:val="21"/>
          <w:szCs w:val="21"/>
        </w:rPr>
      </w:pPr>
      <w:r>
        <w:rPr>
          <w:rFonts w:ascii="Century" w:hAnsi="Century" w:hint="eastAsia"/>
          <w:sz w:val="21"/>
          <w:szCs w:val="21"/>
        </w:rPr>
        <w:t>①</w:t>
      </w:r>
      <w:r w:rsidR="00A64F39" w:rsidRPr="00DF6902">
        <w:rPr>
          <w:rFonts w:ascii="Century" w:hAnsi="Century"/>
          <w:sz w:val="21"/>
          <w:szCs w:val="21"/>
          <w:highlight w:val="yellow"/>
        </w:rPr>
        <w:t>意志形成過程に入力されるのは理由</w:t>
      </w:r>
      <w:r w:rsidR="00A64F39" w:rsidRPr="00DF6902">
        <w:rPr>
          <w:rFonts w:ascii="Century" w:hAnsi="Century"/>
          <w:sz w:val="21"/>
          <w:szCs w:val="21"/>
          <w:highlight w:val="yellow"/>
        </w:rPr>
        <w:t>(</w:t>
      </w:r>
      <w:r w:rsidR="00A64F39" w:rsidRPr="00DF6902">
        <w:rPr>
          <w:rFonts w:ascii="Century" w:hAnsi="Century" w:cs="Times New Roman"/>
          <w:sz w:val="21"/>
          <w:szCs w:val="21"/>
          <w:highlight w:val="yellow"/>
        </w:rPr>
        <w:t>reasons</w:t>
      </w:r>
      <w:r w:rsidR="00A64F39" w:rsidRPr="00DF6902">
        <w:rPr>
          <w:rFonts w:ascii="Century" w:hAnsi="Century"/>
          <w:sz w:val="21"/>
          <w:szCs w:val="21"/>
          <w:highlight w:val="yellow"/>
        </w:rPr>
        <w:t>)</w:t>
      </w:r>
    </w:p>
    <w:p w14:paraId="685E42C6" w14:textId="419D0E34" w:rsidR="00A64F39" w:rsidRPr="009D66E7" w:rsidRDefault="006D12F1">
      <w:pPr>
        <w:pStyle w:val="a"/>
        <w:adjustRightInd/>
        <w:rPr>
          <w:rFonts w:ascii="Century" w:hAnsi="Century" w:cs="Times New Roman"/>
          <w:sz w:val="21"/>
          <w:szCs w:val="21"/>
        </w:rPr>
      </w:pPr>
      <w:r>
        <w:rPr>
          <w:rFonts w:ascii="Century" w:hAnsi="Century" w:cs="Times New Roman" w:hint="eastAsia"/>
          <w:sz w:val="21"/>
          <w:szCs w:val="21"/>
        </w:rPr>
        <w:t>②</w:t>
      </w:r>
      <w:r w:rsidR="00A64F39" w:rsidRPr="009D66E7">
        <w:rPr>
          <w:rFonts w:ascii="Century" w:hAnsi="Century"/>
          <w:sz w:val="21"/>
          <w:szCs w:val="21"/>
        </w:rPr>
        <w:t>各人の意見は熟議</w:t>
      </w:r>
      <w:r w:rsidR="00A64F39" w:rsidRPr="009D66E7">
        <w:rPr>
          <w:rFonts w:ascii="Century" w:hAnsi="Century"/>
          <w:sz w:val="21"/>
          <w:szCs w:val="21"/>
        </w:rPr>
        <w:t>(</w:t>
      </w:r>
      <w:r w:rsidR="00A64F39" w:rsidRPr="009D66E7">
        <w:rPr>
          <w:rFonts w:ascii="Century" w:hAnsi="Century"/>
          <w:sz w:val="21"/>
          <w:szCs w:val="21"/>
        </w:rPr>
        <w:t>他者との理由の交換・検討</w:t>
      </w:r>
      <w:r w:rsidR="00A64F39" w:rsidRPr="009D66E7">
        <w:rPr>
          <w:rFonts w:ascii="Century" w:hAnsi="Century"/>
          <w:sz w:val="21"/>
          <w:szCs w:val="21"/>
        </w:rPr>
        <w:t>)</w:t>
      </w:r>
      <w:r w:rsidR="00A64F39" w:rsidRPr="009D66E7">
        <w:rPr>
          <w:rFonts w:ascii="Century" w:hAnsi="Century"/>
          <w:sz w:val="21"/>
          <w:szCs w:val="21"/>
        </w:rPr>
        <w:t>を通じて変化する</w:t>
      </w:r>
      <w:r w:rsidR="00A64F39" w:rsidRPr="009D66E7">
        <w:rPr>
          <w:rFonts w:ascii="Century" w:hAnsi="Century"/>
          <w:sz w:val="21"/>
          <w:szCs w:val="21"/>
        </w:rPr>
        <w:t>(</w:t>
      </w:r>
      <w:r w:rsidR="00A64F39" w:rsidRPr="009D66E7">
        <w:rPr>
          <w:rFonts w:ascii="Century" w:hAnsi="Century"/>
          <w:sz w:val="21"/>
          <w:szCs w:val="21"/>
        </w:rPr>
        <w:t>選好変容</w:t>
      </w:r>
      <w:r w:rsidR="00A64F39" w:rsidRPr="009D66E7">
        <w:rPr>
          <w:rFonts w:ascii="Century" w:hAnsi="Century"/>
          <w:sz w:val="21"/>
          <w:szCs w:val="21"/>
        </w:rPr>
        <w:t>)</w:t>
      </w:r>
    </w:p>
    <w:p w14:paraId="033492F4" w14:textId="140746BE" w:rsidR="00A64F39" w:rsidRPr="009D66E7" w:rsidRDefault="006D12F1">
      <w:pPr>
        <w:pStyle w:val="a"/>
        <w:adjustRightInd/>
        <w:rPr>
          <w:rFonts w:ascii="Century" w:hAnsi="Century" w:cs="Times New Roman"/>
          <w:sz w:val="21"/>
          <w:szCs w:val="21"/>
        </w:rPr>
      </w:pPr>
      <w:r>
        <w:rPr>
          <w:rFonts w:ascii="Century" w:hAnsi="Century" w:hint="eastAsia"/>
          <w:sz w:val="21"/>
          <w:szCs w:val="21"/>
        </w:rPr>
        <w:t>③</w:t>
      </w:r>
      <w:r w:rsidR="00A64F39" w:rsidRPr="009D66E7">
        <w:rPr>
          <w:rFonts w:ascii="Century" w:hAnsi="Century"/>
          <w:sz w:val="21"/>
          <w:szCs w:val="21"/>
        </w:rPr>
        <w:t>法や政策を正当化する諸理由の公共的検討</w:t>
      </w:r>
      <w:r w:rsidR="00A64F39" w:rsidRPr="009D66E7">
        <w:rPr>
          <w:rFonts w:ascii="Century" w:hAnsi="Century"/>
          <w:sz w:val="21"/>
          <w:szCs w:val="21"/>
        </w:rPr>
        <w:t>(</w:t>
      </w:r>
      <w:r w:rsidR="00A64F39" w:rsidRPr="009D66E7">
        <w:rPr>
          <w:rFonts w:ascii="Century" w:hAnsi="Century" w:cs="Times New Roman"/>
          <w:sz w:val="21"/>
          <w:szCs w:val="21"/>
        </w:rPr>
        <w:t>public reasoning</w:t>
      </w:r>
      <w:r w:rsidR="00A64F39" w:rsidRPr="009D66E7">
        <w:rPr>
          <w:rFonts w:ascii="Century" w:hAnsi="Century"/>
          <w:sz w:val="21"/>
          <w:szCs w:val="21"/>
        </w:rPr>
        <w:t>)</w:t>
      </w:r>
    </w:p>
    <w:p w14:paraId="12F65922" w14:textId="534C430E" w:rsidR="00A64F39" w:rsidRPr="009D66E7" w:rsidRDefault="006D12F1">
      <w:pPr>
        <w:pStyle w:val="a"/>
        <w:adjustRightInd/>
        <w:rPr>
          <w:rFonts w:ascii="Century" w:hAnsi="Century" w:cs="Times New Roman"/>
          <w:sz w:val="21"/>
          <w:szCs w:val="21"/>
        </w:rPr>
      </w:pPr>
      <w:r>
        <w:rPr>
          <w:rFonts w:ascii="Century" w:hAnsi="Century" w:cs="Times New Roman" w:hint="eastAsia"/>
          <w:sz w:val="21"/>
          <w:szCs w:val="21"/>
        </w:rPr>
        <w:t>④</w:t>
      </w:r>
      <w:r w:rsidR="00A64F39" w:rsidRPr="009D66E7">
        <w:rPr>
          <w:rFonts w:ascii="Century" w:hAnsi="Century"/>
          <w:sz w:val="21"/>
          <w:szCs w:val="21"/>
        </w:rPr>
        <w:t>熟議によって媒介された多数派の意志が決定に民主的正統性を与える</w:t>
      </w:r>
    </w:p>
    <w:p w14:paraId="5502B84A" w14:textId="00E1C221" w:rsidR="00A64F39" w:rsidRDefault="006D12F1">
      <w:pPr>
        <w:pStyle w:val="a"/>
        <w:adjustRightInd/>
        <w:rPr>
          <w:rFonts w:ascii="Century" w:hAnsi="Century" w:cs="Times New Roman"/>
          <w:sz w:val="21"/>
          <w:szCs w:val="21"/>
        </w:rPr>
      </w:pPr>
      <w:r>
        <w:rPr>
          <w:rFonts w:ascii="Century" w:hAnsi="Century" w:cs="Times New Roman" w:hint="eastAsia"/>
          <w:sz w:val="21"/>
          <w:szCs w:val="21"/>
        </w:rPr>
        <w:t>※</w:t>
      </w:r>
      <w:r w:rsidR="00A64F39" w:rsidRPr="009D66E7">
        <w:rPr>
          <w:rFonts w:ascii="Century" w:hAnsi="Century"/>
          <w:sz w:val="21"/>
          <w:szCs w:val="21"/>
        </w:rPr>
        <w:t>熟議デモクラシーも集計にもとづく意志決定の局面を必要とする。</w:t>
      </w:r>
      <w:r w:rsidR="00020F6D">
        <w:rPr>
          <w:rFonts w:ascii="Century" w:hAnsi="Century" w:cs="Times New Roman" w:hint="eastAsia"/>
          <w:sz w:val="21"/>
          <w:szCs w:val="21"/>
        </w:rPr>
        <w:t>投票の前に公共的な熟議を行うことが重要</w:t>
      </w:r>
      <w:r w:rsidR="00F11B40">
        <w:rPr>
          <w:rFonts w:ascii="Century" w:hAnsi="Century" w:cs="Times New Roman" w:hint="eastAsia"/>
          <w:sz w:val="21"/>
          <w:szCs w:val="21"/>
        </w:rPr>
        <w:t>。</w:t>
      </w:r>
    </w:p>
    <w:p w14:paraId="19BD9309" w14:textId="5A4A397B" w:rsidR="00F11B40" w:rsidRDefault="00F11B40">
      <w:pPr>
        <w:pStyle w:val="a"/>
        <w:adjustRightInd/>
        <w:rPr>
          <w:rFonts w:ascii="Century" w:hAnsi="Century" w:cs="Times New Roman"/>
          <w:sz w:val="21"/>
          <w:szCs w:val="21"/>
        </w:rPr>
      </w:pPr>
    </w:p>
    <w:p w14:paraId="6C8C0743" w14:textId="7F5F8407" w:rsidR="004F1098" w:rsidRDefault="004F1098">
      <w:pPr>
        <w:pStyle w:val="a"/>
        <w:adjustRightInd/>
        <w:rPr>
          <w:rFonts w:ascii="Century" w:hAnsi="Century" w:cs="Times New Roman"/>
          <w:sz w:val="21"/>
          <w:szCs w:val="21"/>
        </w:rPr>
      </w:pPr>
      <w:r>
        <w:rPr>
          <w:rFonts w:ascii="Century" w:hAnsi="Century" w:cs="Times New Roman" w:hint="eastAsia"/>
          <w:sz w:val="21"/>
          <w:szCs w:val="21"/>
        </w:rPr>
        <w:t>熟議デモクラシーの一般的な狙い</w:t>
      </w:r>
      <w:r>
        <w:rPr>
          <w:rFonts w:ascii="Century" w:hAnsi="Century" w:cs="Times New Roman"/>
          <w:sz w:val="21"/>
          <w:szCs w:val="21"/>
        </w:rPr>
        <w:t>(Guttman &amp; Thompson)</w:t>
      </w:r>
    </w:p>
    <w:p w14:paraId="0415320A" w14:textId="0C8E7722" w:rsidR="004F1098" w:rsidRPr="009D66E7" w:rsidRDefault="004F1098" w:rsidP="004F1098">
      <w:pPr>
        <w:pStyle w:val="a"/>
        <w:adjustRightInd/>
        <w:rPr>
          <w:rFonts w:ascii="Century" w:hAnsi="Century" w:cs="Times New Roman"/>
          <w:sz w:val="21"/>
          <w:szCs w:val="21"/>
        </w:rPr>
      </w:pPr>
      <w:r>
        <w:rPr>
          <w:rFonts w:ascii="Century" w:hAnsi="Century" w:cs="Times New Roman" w:hint="eastAsia"/>
          <w:sz w:val="21"/>
          <w:szCs w:val="21"/>
        </w:rPr>
        <w:t>①資源の希少性という条件</w:t>
      </w:r>
      <w:r w:rsidR="0036439C">
        <w:rPr>
          <w:rFonts w:ascii="Century" w:hAnsi="Century" w:cs="Times New Roman" w:hint="eastAsia"/>
          <w:sz w:val="21"/>
          <w:szCs w:val="21"/>
        </w:rPr>
        <w:t>⇒集合的決定（</w:t>
      </w:r>
      <w:r>
        <w:rPr>
          <w:rFonts w:ascii="Century" w:hAnsi="Century" w:cs="Times New Roman" w:hint="eastAsia"/>
          <w:sz w:val="21"/>
          <w:szCs w:val="21"/>
        </w:rPr>
        <w:t>困難な選択</w:t>
      </w:r>
      <w:r w:rsidR="0036439C">
        <w:rPr>
          <w:rFonts w:ascii="Century" w:hAnsi="Century" w:cs="Times New Roman" w:hint="eastAsia"/>
          <w:sz w:val="21"/>
          <w:szCs w:val="21"/>
        </w:rPr>
        <w:t>）の正統性を増す。</w:t>
      </w:r>
    </w:p>
    <w:p w14:paraId="34036537" w14:textId="51DB4E04" w:rsidR="004F1098" w:rsidRPr="009D66E7" w:rsidRDefault="0036439C" w:rsidP="004F1098">
      <w:pPr>
        <w:pStyle w:val="a"/>
        <w:adjustRightInd/>
        <w:rPr>
          <w:rFonts w:ascii="Century" w:hAnsi="Century" w:cs="Times New Roman"/>
          <w:sz w:val="21"/>
          <w:szCs w:val="21"/>
        </w:rPr>
      </w:pPr>
      <w:r>
        <w:rPr>
          <w:rFonts w:ascii="Century" w:hAnsi="Century" w:hint="eastAsia"/>
          <w:sz w:val="21"/>
          <w:szCs w:val="21"/>
        </w:rPr>
        <w:t>②人々の寛大さには限界があるという前提⇒公的争点に関する公共心に富んだ観点を強める。</w:t>
      </w:r>
    </w:p>
    <w:p w14:paraId="4478691C" w14:textId="2BD2AA76" w:rsidR="004F1098" w:rsidRPr="009D66E7" w:rsidRDefault="0036439C" w:rsidP="004F1098">
      <w:pPr>
        <w:pStyle w:val="a"/>
        <w:adjustRightInd/>
        <w:rPr>
          <w:rFonts w:ascii="Century" w:hAnsi="Century" w:cs="Times New Roman"/>
          <w:sz w:val="21"/>
          <w:szCs w:val="21"/>
        </w:rPr>
      </w:pPr>
      <w:r>
        <w:rPr>
          <w:rFonts w:ascii="Century" w:hAnsi="Century" w:hint="eastAsia"/>
          <w:sz w:val="21"/>
          <w:szCs w:val="21"/>
        </w:rPr>
        <w:t>③道徳的価値同士が対立する場合⇒相互に敬意を失わない決定形成過程を可能にする。</w:t>
      </w:r>
    </w:p>
    <w:p w14:paraId="5216B92D" w14:textId="4EA0B644" w:rsidR="004F1098" w:rsidRDefault="0036439C">
      <w:pPr>
        <w:pStyle w:val="a"/>
        <w:adjustRightInd/>
        <w:rPr>
          <w:rFonts w:ascii="Century" w:hAnsi="Century" w:cs="Times New Roman"/>
          <w:sz w:val="21"/>
          <w:szCs w:val="21"/>
        </w:rPr>
      </w:pPr>
      <w:r>
        <w:rPr>
          <w:rFonts w:ascii="Century" w:hAnsi="Century" w:cs="Times New Roman" w:hint="eastAsia"/>
          <w:sz w:val="21"/>
          <w:szCs w:val="21"/>
        </w:rPr>
        <w:t>④知識・理解の限界⇒知識を増やし</w:t>
      </w:r>
      <w:r w:rsidR="000F2530">
        <w:rPr>
          <w:rFonts w:ascii="Century" w:hAnsi="Century" w:cs="Times New Roman" w:hint="eastAsia"/>
          <w:sz w:val="21"/>
          <w:szCs w:val="21"/>
        </w:rPr>
        <w:t>、理解の</w:t>
      </w:r>
      <w:r>
        <w:rPr>
          <w:rFonts w:ascii="Century" w:hAnsi="Century" w:cs="Times New Roman" w:hint="eastAsia"/>
          <w:sz w:val="21"/>
          <w:szCs w:val="21"/>
        </w:rPr>
        <w:t>誤りを正す。</w:t>
      </w:r>
    </w:p>
    <w:p w14:paraId="1D6A8260" w14:textId="77777777" w:rsidR="004F1098" w:rsidRDefault="004F1098">
      <w:pPr>
        <w:pStyle w:val="a"/>
        <w:adjustRightInd/>
        <w:rPr>
          <w:rFonts w:ascii="Century" w:hAnsi="Century" w:cs="Times New Roman"/>
          <w:sz w:val="21"/>
          <w:szCs w:val="21"/>
        </w:rPr>
      </w:pPr>
    </w:p>
    <w:p w14:paraId="35E1D664"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熟議の仕組</w:t>
      </w:r>
    </w:p>
    <w:p w14:paraId="33EA8841"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①「市民（町民、区民）討議会」：あなたの住む町でもすでにやっている可能性があるのですぐ検索せよ。</w:t>
      </w:r>
    </w:p>
    <w:p w14:paraId="4779FBDB"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②「討論型世論調査」</w:t>
      </w:r>
      <w:r w:rsidRPr="0065437F">
        <w:rPr>
          <w:rFonts w:ascii="Century" w:hAnsi="Century" w:cs="Times New Roman" w:hint="eastAsia"/>
          <w:sz w:val="21"/>
          <w:szCs w:val="21"/>
        </w:rPr>
        <w:t>(deliberative polling)</w:t>
      </w:r>
      <w:r w:rsidRPr="0065437F">
        <w:rPr>
          <w:rFonts w:ascii="Century" w:hAnsi="Century" w:cs="Times New Roman" w:hint="eastAsia"/>
          <w:sz w:val="21"/>
          <w:szCs w:val="21"/>
        </w:rPr>
        <w:t>：アメリカの政治学者ジェイムズ・フィシュキンが発明した、新しい世論調査。人々が実際にどのような意見をもっているかをではなく、人々が正確な情報と多様な観点を学び、他者と意見を交換する機会を持ったならば、その後でどのような意見をもつようになるかを調査する。</w:t>
      </w:r>
    </w:p>
    <w:p w14:paraId="2DBFDD06"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③「熟議の日」：国政選挙の前に全有権者を地元の会場に集めて熟議をさせようという提案。</w:t>
      </w:r>
    </w:p>
    <w:p w14:paraId="348EE833" w14:textId="77777777" w:rsidR="0065437F" w:rsidRPr="0065437F" w:rsidRDefault="0065437F" w:rsidP="0065437F">
      <w:pPr>
        <w:pStyle w:val="a"/>
        <w:adjustRightInd/>
        <w:rPr>
          <w:rFonts w:ascii="Century" w:hAnsi="Century" w:cs="Times New Roman"/>
          <w:sz w:val="21"/>
          <w:szCs w:val="21"/>
        </w:rPr>
      </w:pPr>
    </w:p>
    <w:p w14:paraId="696ECF21" w14:textId="77777777" w:rsidR="0065437F" w:rsidRPr="0065437F" w:rsidRDefault="0065437F" w:rsidP="0065437F">
      <w:pPr>
        <w:pStyle w:val="a"/>
        <w:adjustRightInd/>
        <w:rPr>
          <w:rFonts w:ascii="Century" w:hAnsi="Century" w:cs="Times New Roman"/>
          <w:sz w:val="21"/>
          <w:szCs w:val="21"/>
        </w:rPr>
      </w:pPr>
      <w:commentRangeStart w:id="5"/>
      <w:r w:rsidRPr="0065437F">
        <w:rPr>
          <w:rFonts w:ascii="Century" w:hAnsi="Century" w:cs="Times New Roman" w:hint="eastAsia"/>
          <w:sz w:val="21"/>
          <w:szCs w:val="21"/>
        </w:rPr>
        <w:t>討論型世論調査の手順</w:t>
      </w:r>
      <w:commentRangeEnd w:id="5"/>
      <w:r w:rsidR="00DF6902">
        <w:rPr>
          <w:rStyle w:val="CommentReference"/>
        </w:rPr>
        <w:commentReference w:id="5"/>
      </w:r>
    </w:p>
    <w:p w14:paraId="5B0D26B0" w14:textId="30BEE88B"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①無作為抽出で数千人の対象者を選びアンケート調査をする。その中から</w:t>
      </w:r>
      <w:r>
        <w:rPr>
          <w:rFonts w:ascii="Century" w:hAnsi="Century" w:cs="Times New Roman" w:hint="eastAsia"/>
          <w:sz w:val="21"/>
          <w:szCs w:val="21"/>
        </w:rPr>
        <w:t>数日間</w:t>
      </w:r>
      <w:r w:rsidRPr="0065437F">
        <w:rPr>
          <w:rFonts w:ascii="Century" w:hAnsi="Century" w:cs="Times New Roman" w:hint="eastAsia"/>
          <w:sz w:val="21"/>
          <w:szCs w:val="21"/>
        </w:rPr>
        <w:t>にわたって行われる熟議への参加</w:t>
      </w:r>
      <w:r w:rsidRPr="0065437F">
        <w:rPr>
          <w:rFonts w:ascii="Century" w:hAnsi="Century" w:cs="Times New Roman" w:hint="eastAsia"/>
          <w:sz w:val="21"/>
          <w:szCs w:val="21"/>
        </w:rPr>
        <w:t>(</w:t>
      </w:r>
      <w:r w:rsidRPr="0065437F">
        <w:rPr>
          <w:rFonts w:ascii="Century" w:hAnsi="Century" w:cs="Times New Roman" w:hint="eastAsia"/>
          <w:sz w:val="21"/>
          <w:szCs w:val="21"/>
        </w:rPr>
        <w:t>数百人</w:t>
      </w:r>
      <w:r w:rsidRPr="0065437F">
        <w:rPr>
          <w:rFonts w:ascii="Century" w:hAnsi="Century" w:cs="Times New Roman" w:hint="eastAsia"/>
          <w:sz w:val="21"/>
          <w:szCs w:val="21"/>
        </w:rPr>
        <w:t>)</w:t>
      </w:r>
      <w:r w:rsidRPr="0065437F">
        <w:rPr>
          <w:rFonts w:ascii="Century" w:hAnsi="Century" w:cs="Times New Roman" w:hint="eastAsia"/>
          <w:sz w:val="21"/>
          <w:szCs w:val="21"/>
        </w:rPr>
        <w:t>を募る。</w:t>
      </w:r>
    </w:p>
    <w:p w14:paraId="229217E3"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②参加者による熟議前のアンケート調査。</w:t>
      </w:r>
    </w:p>
    <w:p w14:paraId="59AB3329" w14:textId="5153735F"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③争点に関わる情報の理解（</w:t>
      </w:r>
      <w:r>
        <w:rPr>
          <w:rFonts w:ascii="Century" w:hAnsi="Century" w:cs="Times New Roman" w:hint="eastAsia"/>
          <w:sz w:val="21"/>
          <w:szCs w:val="21"/>
        </w:rPr>
        <w:t>参加者全員が</w:t>
      </w:r>
      <w:r w:rsidRPr="0065437F">
        <w:rPr>
          <w:rFonts w:ascii="Century" w:hAnsi="Century" w:cs="Times New Roman" w:hint="eastAsia"/>
          <w:sz w:val="21"/>
          <w:szCs w:val="21"/>
        </w:rPr>
        <w:t>専門家</w:t>
      </w:r>
      <w:r>
        <w:rPr>
          <w:rFonts w:ascii="Century" w:hAnsi="Century" w:cs="Times New Roman" w:hint="eastAsia"/>
          <w:sz w:val="21"/>
          <w:szCs w:val="21"/>
        </w:rPr>
        <w:t>のプレゼンを視聴する</w:t>
      </w:r>
      <w:r w:rsidRPr="0065437F">
        <w:rPr>
          <w:rFonts w:ascii="Century" w:hAnsi="Century" w:cs="Times New Roman" w:hint="eastAsia"/>
          <w:sz w:val="21"/>
          <w:szCs w:val="21"/>
        </w:rPr>
        <w:t>）。</w:t>
      </w:r>
    </w:p>
    <w:p w14:paraId="17D6819E"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④少人数</w:t>
      </w:r>
      <w:r w:rsidRPr="0065437F">
        <w:rPr>
          <w:rFonts w:ascii="Century" w:hAnsi="Century" w:cs="Times New Roman" w:hint="eastAsia"/>
          <w:sz w:val="21"/>
          <w:szCs w:val="21"/>
        </w:rPr>
        <w:t>(10</w:t>
      </w:r>
      <w:r w:rsidRPr="0065437F">
        <w:rPr>
          <w:rFonts w:ascii="Century" w:hAnsi="Century" w:cs="Times New Roman" w:hint="eastAsia"/>
          <w:sz w:val="21"/>
          <w:szCs w:val="21"/>
        </w:rPr>
        <w:t>人から</w:t>
      </w:r>
      <w:r w:rsidRPr="0065437F">
        <w:rPr>
          <w:rFonts w:ascii="Century" w:hAnsi="Century" w:cs="Times New Roman" w:hint="eastAsia"/>
          <w:sz w:val="21"/>
          <w:szCs w:val="21"/>
        </w:rPr>
        <w:t>15</w:t>
      </w:r>
      <w:r w:rsidRPr="0065437F">
        <w:rPr>
          <w:rFonts w:ascii="Century" w:hAnsi="Century" w:cs="Times New Roman" w:hint="eastAsia"/>
          <w:sz w:val="21"/>
          <w:szCs w:val="21"/>
        </w:rPr>
        <w:t>人程度）で行われる討論。</w:t>
      </w:r>
    </w:p>
    <w:p w14:paraId="1B373616" w14:textId="6223846C"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⑤全体会における質疑</w:t>
      </w:r>
      <w:r w:rsidRPr="0065437F">
        <w:rPr>
          <w:rFonts w:ascii="Century" w:hAnsi="Century" w:cs="Times New Roman" w:hint="eastAsia"/>
          <w:sz w:val="21"/>
          <w:szCs w:val="21"/>
        </w:rPr>
        <w:t>(</w:t>
      </w:r>
      <w:r w:rsidRPr="0065437F">
        <w:rPr>
          <w:rFonts w:ascii="Century" w:hAnsi="Century" w:cs="Times New Roman" w:hint="eastAsia"/>
          <w:sz w:val="21"/>
          <w:szCs w:val="21"/>
        </w:rPr>
        <w:t>専門家に対して質問する</w:t>
      </w:r>
      <w:r w:rsidRPr="0065437F">
        <w:rPr>
          <w:rFonts w:ascii="Century" w:hAnsi="Century" w:cs="Times New Roman" w:hint="eastAsia"/>
          <w:sz w:val="21"/>
          <w:szCs w:val="21"/>
        </w:rPr>
        <w:t>)</w:t>
      </w:r>
      <w:r w:rsidRPr="0065437F">
        <w:rPr>
          <w:rFonts w:ascii="Century" w:hAnsi="Century" w:cs="Times New Roman" w:hint="eastAsia"/>
          <w:sz w:val="21"/>
          <w:szCs w:val="21"/>
        </w:rPr>
        <w:t>。</w:t>
      </w:r>
    </w:p>
    <w:p w14:paraId="3022997F"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⑥再び少人数で行われる討論。</w:t>
      </w:r>
    </w:p>
    <w:p w14:paraId="3A677D1F"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⑦意見の変化を把握する熟議後のアンケート調査。</w:t>
      </w:r>
    </w:p>
    <w:p w14:paraId="2F37DBE4"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⑧結果の公表。</w:t>
      </w:r>
    </w:p>
    <w:p w14:paraId="25A58F1D" w14:textId="7B09F2AD"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少人数の討論には、「モデレーター」と呼ばれる司会進行係が一人つく。モデレーターは特別の訓練を受けており、争点について自分の見解を述べること、参加者の合意形成を試みることは禁じられている（むしろ意見がまとまりすぎないように注意することが求められる）。モデレーターの仕事は、自分はなるべく討論に介入せずに、参加者全員に貢献を促すことにある。</w:t>
      </w:r>
    </w:p>
    <w:p w14:paraId="5B70030E" w14:textId="47AFC4B1"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日本では、</w:t>
      </w:r>
      <w:r w:rsidRPr="0065437F">
        <w:rPr>
          <w:rFonts w:ascii="Century" w:hAnsi="Century" w:cs="Times New Roman" w:hint="eastAsia"/>
          <w:sz w:val="21"/>
          <w:szCs w:val="21"/>
        </w:rPr>
        <w:t>2009</w:t>
      </w:r>
      <w:r w:rsidRPr="0065437F">
        <w:rPr>
          <w:rFonts w:ascii="Century" w:hAnsi="Century" w:cs="Times New Roman" w:hint="eastAsia"/>
          <w:sz w:val="21"/>
          <w:szCs w:val="21"/>
        </w:rPr>
        <w:t>年以来少なくとも</w:t>
      </w:r>
      <w:r w:rsidRPr="0065437F">
        <w:rPr>
          <w:rFonts w:ascii="Century" w:hAnsi="Century" w:cs="Times New Roman" w:hint="eastAsia"/>
          <w:sz w:val="21"/>
          <w:szCs w:val="21"/>
        </w:rPr>
        <w:t>6</w:t>
      </w:r>
      <w:r w:rsidRPr="0065437F">
        <w:rPr>
          <w:rFonts w:ascii="Century" w:hAnsi="Century" w:cs="Times New Roman" w:hint="eastAsia"/>
          <w:sz w:val="21"/>
          <w:szCs w:val="21"/>
        </w:rPr>
        <w:t>回の討論型世論調査が行われた。とくに</w:t>
      </w:r>
      <w:r w:rsidRPr="0065437F">
        <w:rPr>
          <w:rFonts w:ascii="Century" w:hAnsi="Century" w:cs="Times New Roman" w:hint="eastAsia"/>
          <w:sz w:val="21"/>
          <w:szCs w:val="21"/>
        </w:rPr>
        <w:t>2012</w:t>
      </w:r>
      <w:r w:rsidRPr="0065437F">
        <w:rPr>
          <w:rFonts w:ascii="Century" w:hAnsi="Century" w:cs="Times New Roman" w:hint="eastAsia"/>
          <w:sz w:val="21"/>
          <w:szCs w:val="21"/>
        </w:rPr>
        <w:t>年には「エネルギー・環境の選択肢に関する討論型世論調査」が行われた。これは世界でも初めての全国規模の討論型世論調査の試みだった。</w:t>
      </w:r>
    </w:p>
    <w:p w14:paraId="733220C6" w14:textId="77777777" w:rsidR="0065437F" w:rsidRPr="0065437F" w:rsidRDefault="0065437F" w:rsidP="0065437F">
      <w:pPr>
        <w:pStyle w:val="a"/>
        <w:adjustRightInd/>
        <w:rPr>
          <w:rFonts w:ascii="Century" w:hAnsi="Century" w:cs="Times New Roman"/>
          <w:sz w:val="21"/>
          <w:szCs w:val="21"/>
        </w:rPr>
      </w:pPr>
    </w:p>
    <w:p w14:paraId="65205353"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熟議の意義</w:t>
      </w:r>
    </w:p>
    <w:p w14:paraId="242979AF"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①市民の理解の啓発：無知と非合理性の克服。</w:t>
      </w:r>
    </w:p>
    <w:p w14:paraId="662E02F1"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②市民の政治参加：政治的無関心の克服と参加の促進。</w:t>
      </w:r>
    </w:p>
    <w:p w14:paraId="0E33C5A0"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③市民の選好の変化：粗野な選好から洗練された選好へ。</w:t>
      </w:r>
    </w:p>
    <w:p w14:paraId="73313814"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④合意またはコンセンサスの可能性。全員一致の合意</w:t>
      </w:r>
      <w:r w:rsidRPr="0065437F">
        <w:rPr>
          <w:rFonts w:ascii="Century" w:hAnsi="Century" w:cs="Times New Roman" w:hint="eastAsia"/>
          <w:sz w:val="21"/>
          <w:szCs w:val="21"/>
        </w:rPr>
        <w:t>(agreement)</w:t>
      </w:r>
      <w:r w:rsidRPr="0065437F">
        <w:rPr>
          <w:rFonts w:ascii="Century" w:hAnsi="Century" w:cs="Times New Roman" w:hint="eastAsia"/>
          <w:sz w:val="21"/>
          <w:szCs w:val="21"/>
        </w:rPr>
        <w:t>に至らなくても、何が重要な争点であるかについての</w:t>
      </w:r>
      <w:commentRangeStart w:id="6"/>
      <w:r w:rsidRPr="0065437F">
        <w:rPr>
          <w:rFonts w:ascii="Century" w:hAnsi="Century" w:cs="Times New Roman" w:hint="eastAsia"/>
          <w:sz w:val="21"/>
          <w:szCs w:val="21"/>
        </w:rPr>
        <w:t>コンセンサス</w:t>
      </w:r>
      <w:r w:rsidRPr="0065437F">
        <w:rPr>
          <w:rFonts w:ascii="Century" w:hAnsi="Century" w:cs="Times New Roman" w:hint="eastAsia"/>
          <w:sz w:val="21"/>
          <w:szCs w:val="21"/>
        </w:rPr>
        <w:t>(consensus)</w:t>
      </w:r>
      <w:r w:rsidRPr="0065437F">
        <w:rPr>
          <w:rFonts w:ascii="Century" w:hAnsi="Century" w:cs="Times New Roman" w:hint="eastAsia"/>
          <w:sz w:val="21"/>
          <w:szCs w:val="21"/>
        </w:rPr>
        <w:t>に至るだけでも意味がある。</w:t>
      </w:r>
      <w:commentRangeEnd w:id="6"/>
      <w:r w:rsidR="00F60EC5">
        <w:rPr>
          <w:rStyle w:val="CommentReference"/>
        </w:rPr>
        <w:commentReference w:id="6"/>
      </w:r>
    </w:p>
    <w:p w14:paraId="424156DE"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lastRenderedPageBreak/>
        <w:t>⑤正統性の獲得：熟議を通じてコミュニケーション権力が生じ、政治的決定の正統性を高める。</w:t>
      </w:r>
    </w:p>
    <w:p w14:paraId="39959937" w14:textId="3D199F3B"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⑥非合意の顕在化と少数派の尊重：合意の得られない争点が明らかになり、少数派にも異論の理由があることが確認される。</w:t>
      </w:r>
    </w:p>
    <w:p w14:paraId="58EFD6D0" w14:textId="77777777" w:rsidR="00020F6D" w:rsidRDefault="00020F6D" w:rsidP="0065437F">
      <w:pPr>
        <w:pStyle w:val="a"/>
        <w:adjustRightInd/>
        <w:rPr>
          <w:rFonts w:ascii="Century" w:hAnsi="Century" w:cs="Times New Roman"/>
          <w:sz w:val="21"/>
          <w:szCs w:val="21"/>
        </w:rPr>
      </w:pPr>
    </w:p>
    <w:p w14:paraId="3B2394EB" w14:textId="0ADCF000"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熟議デモクラシー批判</w:t>
      </w:r>
    </w:p>
    <w:p w14:paraId="5F14CF37"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①熟議の実現性：有権者には熟議をする気があるか。熟議のコストはだれが負担するか。</w:t>
      </w:r>
    </w:p>
    <w:p w14:paraId="3C5E54A3"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②熟議の実効性：熟議は政治家や政党に影響を与えうる</w:t>
      </w:r>
      <w:commentRangeStart w:id="8"/>
      <w:r w:rsidRPr="0065437F">
        <w:rPr>
          <w:rFonts w:ascii="Century" w:hAnsi="Century" w:cs="Times New Roman" w:hint="eastAsia"/>
          <w:sz w:val="21"/>
          <w:szCs w:val="21"/>
        </w:rPr>
        <w:t>か</w:t>
      </w:r>
      <w:commentRangeEnd w:id="8"/>
      <w:r w:rsidR="00DF6902">
        <w:rPr>
          <w:rStyle w:val="CommentReference"/>
        </w:rPr>
        <w:commentReference w:id="8"/>
      </w:r>
      <w:r w:rsidRPr="0065437F">
        <w:rPr>
          <w:rFonts w:ascii="Century" w:hAnsi="Century" w:cs="Times New Roman" w:hint="eastAsia"/>
          <w:sz w:val="21"/>
          <w:szCs w:val="21"/>
        </w:rPr>
        <w:t>。</w:t>
      </w:r>
    </w:p>
    <w:p w14:paraId="09E1BB06" w14:textId="510AA269"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③熟議の逆効果：専門家や有力者による熟議の支配。</w:t>
      </w:r>
      <w:r>
        <w:rPr>
          <w:rFonts w:ascii="Century" w:hAnsi="Century" w:cs="Times New Roman" w:hint="eastAsia"/>
          <w:sz w:val="21"/>
          <w:szCs w:val="21"/>
        </w:rPr>
        <w:t>集団思考</w:t>
      </w:r>
      <w:r>
        <w:rPr>
          <w:rFonts w:ascii="Century" w:hAnsi="Century" w:cs="Times New Roman"/>
          <w:sz w:val="21"/>
          <w:szCs w:val="21"/>
        </w:rPr>
        <w:t>(group thinking)</w:t>
      </w:r>
      <w:r>
        <w:rPr>
          <w:rFonts w:ascii="Century" w:hAnsi="Century" w:cs="Times New Roman" w:hint="eastAsia"/>
          <w:sz w:val="21"/>
          <w:szCs w:val="21"/>
        </w:rPr>
        <w:t>や</w:t>
      </w:r>
      <w:r w:rsidRPr="0065437F">
        <w:rPr>
          <w:rFonts w:ascii="Century" w:hAnsi="Century" w:cs="Times New Roman" w:hint="eastAsia"/>
          <w:sz w:val="21"/>
          <w:szCs w:val="21"/>
        </w:rPr>
        <w:t>集団（分）極化</w:t>
      </w:r>
      <w:r w:rsidRPr="0065437F">
        <w:rPr>
          <w:rFonts w:ascii="Century" w:hAnsi="Century" w:cs="Times New Roman" w:hint="eastAsia"/>
          <w:sz w:val="21"/>
          <w:szCs w:val="21"/>
        </w:rPr>
        <w:t>(group polarization)</w:t>
      </w:r>
      <w:r w:rsidRPr="0065437F">
        <w:rPr>
          <w:rFonts w:ascii="Century" w:hAnsi="Century" w:cs="Times New Roman" w:hint="eastAsia"/>
          <w:sz w:val="21"/>
          <w:szCs w:val="21"/>
        </w:rPr>
        <w:t>。</w:t>
      </w:r>
    </w:p>
    <w:p w14:paraId="33D0856F"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④熟議と代表制の競合関係：代表制の権威を損なわないか。</w:t>
      </w:r>
    </w:p>
    <w:p w14:paraId="619BCC43" w14:textId="77777777" w:rsidR="0065437F" w:rsidRPr="0065437F"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⑤熟議の過剰な重視：理性の支配に問題はないか。</w:t>
      </w:r>
    </w:p>
    <w:p w14:paraId="5FD25C62" w14:textId="30F8177C" w:rsidR="00F11B40" w:rsidRPr="009D66E7" w:rsidRDefault="0065437F" w:rsidP="0065437F">
      <w:pPr>
        <w:pStyle w:val="a"/>
        <w:adjustRightInd/>
        <w:rPr>
          <w:rFonts w:ascii="Century" w:hAnsi="Century" w:cs="Times New Roman"/>
          <w:sz w:val="21"/>
          <w:szCs w:val="21"/>
        </w:rPr>
      </w:pPr>
      <w:r w:rsidRPr="0065437F">
        <w:rPr>
          <w:rFonts w:ascii="Century" w:hAnsi="Century" w:cs="Times New Roman" w:hint="eastAsia"/>
          <w:sz w:val="21"/>
          <w:szCs w:val="21"/>
        </w:rPr>
        <w:t>⑥熟議による政治的支配の強化という危険：熟議の結果には異議申し立てができなくならないか。</w:t>
      </w:r>
    </w:p>
    <w:p w14:paraId="0BE81C40" w14:textId="77777777" w:rsidR="0065437F" w:rsidRDefault="0065437F">
      <w:pPr>
        <w:suppressAutoHyphens w:val="0"/>
        <w:kinsoku/>
        <w:wordWrap/>
        <w:autoSpaceDE/>
        <w:autoSpaceDN/>
        <w:adjustRightInd/>
        <w:jc w:val="both"/>
        <w:rPr>
          <w:rFonts w:ascii="Century" w:hAnsi="Century" w:cs="Times New Roman"/>
          <w:b/>
          <w:bCs/>
          <w:sz w:val="21"/>
          <w:szCs w:val="21"/>
        </w:rPr>
      </w:pPr>
    </w:p>
    <w:p w14:paraId="6C58620F" w14:textId="77777777" w:rsidR="00180FC8" w:rsidRDefault="0065437F">
      <w:pPr>
        <w:suppressAutoHyphens w:val="0"/>
        <w:kinsoku/>
        <w:wordWrap/>
        <w:autoSpaceDE/>
        <w:autoSpaceDN/>
        <w:adjustRightInd/>
        <w:jc w:val="both"/>
        <w:rPr>
          <w:rFonts w:ascii="Century" w:hAnsi="Century" w:cs="Times New Roman"/>
          <w:sz w:val="21"/>
          <w:szCs w:val="21"/>
        </w:rPr>
      </w:pPr>
      <w:r>
        <w:rPr>
          <w:rFonts w:ascii="Century" w:hAnsi="Century" w:cs="Times New Roman"/>
          <w:b/>
          <w:bCs/>
          <w:sz w:val="21"/>
          <w:szCs w:val="21"/>
        </w:rPr>
        <w:t>3</w:t>
      </w:r>
      <w:r w:rsidR="00A64F39" w:rsidRPr="009D66E7">
        <w:rPr>
          <w:rFonts w:ascii="Century" w:hAnsi="Century" w:cs="Times New Roman"/>
          <w:b/>
          <w:bCs/>
          <w:sz w:val="21"/>
          <w:szCs w:val="21"/>
        </w:rPr>
        <w:t xml:space="preserve">. </w:t>
      </w:r>
      <w:r w:rsidR="00A64F39" w:rsidRPr="009D66E7">
        <w:rPr>
          <w:rFonts w:ascii="Century" w:hAnsi="Century"/>
          <w:b/>
          <w:bCs/>
          <w:sz w:val="21"/>
          <w:szCs w:val="21"/>
        </w:rPr>
        <w:t>ポピュリズム</w:t>
      </w:r>
    </w:p>
    <w:p w14:paraId="2A7246DE" w14:textId="646AC0A6" w:rsidR="00A64F39" w:rsidRPr="00180FC8" w:rsidRDefault="00A64F39">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ポピュリズムの台頭と存続</w:t>
      </w:r>
      <w:r w:rsidR="00180FC8">
        <w:rPr>
          <w:rFonts w:ascii="Century" w:hAnsi="Century" w:hint="eastAsia"/>
          <w:sz w:val="21"/>
          <w:szCs w:val="21"/>
        </w:rPr>
        <w:t>は</w:t>
      </w:r>
      <w:r w:rsidR="00180FC8">
        <w:rPr>
          <w:rFonts w:ascii="Century" w:hAnsi="Century" w:hint="eastAsia"/>
          <w:sz w:val="21"/>
          <w:szCs w:val="21"/>
        </w:rPr>
        <w:t>21</w:t>
      </w:r>
      <w:r w:rsidR="00180FC8">
        <w:rPr>
          <w:rFonts w:ascii="Century" w:hAnsi="Century" w:hint="eastAsia"/>
          <w:sz w:val="21"/>
          <w:szCs w:val="21"/>
        </w:rPr>
        <w:t>世紀のデモクラシーの特徴の一つとなった。</w:t>
      </w:r>
      <w:r w:rsidRPr="009D66E7">
        <w:rPr>
          <w:rFonts w:ascii="Century" w:hAnsi="Century" w:cs="Times New Roman"/>
          <w:sz w:val="21"/>
          <w:szCs w:val="21"/>
        </w:rPr>
        <w:t xml:space="preserve">M. </w:t>
      </w:r>
      <w:r w:rsidRPr="009D66E7">
        <w:rPr>
          <w:rFonts w:ascii="Century" w:hAnsi="Century"/>
          <w:sz w:val="21"/>
          <w:szCs w:val="21"/>
        </w:rPr>
        <w:t>ルペン</w:t>
      </w:r>
      <w:r w:rsidRPr="009D66E7">
        <w:rPr>
          <w:rFonts w:ascii="Century" w:hAnsi="Century"/>
          <w:sz w:val="21"/>
          <w:szCs w:val="21"/>
        </w:rPr>
        <w:t>(</w:t>
      </w:r>
      <w:r w:rsidRPr="009D66E7">
        <w:rPr>
          <w:rFonts w:ascii="Century" w:hAnsi="Century"/>
          <w:sz w:val="21"/>
          <w:szCs w:val="21"/>
        </w:rPr>
        <w:t>フランス</w:t>
      </w:r>
      <w:r w:rsidRPr="009D66E7">
        <w:rPr>
          <w:rFonts w:ascii="Century" w:hAnsi="Century"/>
          <w:sz w:val="21"/>
          <w:szCs w:val="21"/>
        </w:rPr>
        <w:t>)</w:t>
      </w:r>
      <w:r w:rsidRPr="009D66E7">
        <w:rPr>
          <w:rFonts w:ascii="Century" w:hAnsi="Century"/>
          <w:sz w:val="21"/>
          <w:szCs w:val="21"/>
        </w:rPr>
        <w:t>、</w:t>
      </w:r>
      <w:r w:rsidRPr="009D66E7">
        <w:rPr>
          <w:rFonts w:ascii="Century" w:hAnsi="Century" w:cs="Times New Roman"/>
          <w:sz w:val="21"/>
          <w:szCs w:val="21"/>
        </w:rPr>
        <w:t xml:space="preserve">R. T. </w:t>
      </w:r>
      <w:r w:rsidRPr="009D66E7">
        <w:rPr>
          <w:rFonts w:ascii="Century" w:hAnsi="Century"/>
          <w:sz w:val="21"/>
          <w:szCs w:val="21"/>
        </w:rPr>
        <w:t>エルドアン</w:t>
      </w:r>
      <w:r w:rsidRPr="009D66E7">
        <w:rPr>
          <w:rFonts w:ascii="Century" w:hAnsi="Century"/>
          <w:sz w:val="21"/>
          <w:szCs w:val="21"/>
        </w:rPr>
        <w:t>(</w:t>
      </w:r>
      <w:r w:rsidRPr="009D66E7">
        <w:rPr>
          <w:rFonts w:ascii="Century" w:hAnsi="Century"/>
          <w:sz w:val="21"/>
          <w:szCs w:val="21"/>
        </w:rPr>
        <w:t>トルコ</w:t>
      </w:r>
      <w:r w:rsidRPr="009D66E7">
        <w:rPr>
          <w:rFonts w:ascii="Century" w:hAnsi="Century"/>
          <w:sz w:val="21"/>
          <w:szCs w:val="21"/>
        </w:rPr>
        <w:t>)</w:t>
      </w:r>
      <w:r w:rsidRPr="009D66E7">
        <w:rPr>
          <w:rFonts w:ascii="Century" w:hAnsi="Century"/>
          <w:sz w:val="21"/>
          <w:szCs w:val="21"/>
        </w:rPr>
        <w:t>、</w:t>
      </w:r>
      <w:r w:rsidRPr="009D66E7">
        <w:rPr>
          <w:rFonts w:ascii="Century" w:hAnsi="Century" w:cs="Times New Roman"/>
          <w:sz w:val="21"/>
          <w:szCs w:val="21"/>
        </w:rPr>
        <w:t xml:space="preserve">V. </w:t>
      </w:r>
      <w:r w:rsidRPr="009D66E7">
        <w:rPr>
          <w:rFonts w:ascii="Century" w:hAnsi="Century"/>
          <w:sz w:val="21"/>
          <w:szCs w:val="21"/>
        </w:rPr>
        <w:t>オルバーン</w:t>
      </w:r>
      <w:r w:rsidRPr="009D66E7">
        <w:rPr>
          <w:rFonts w:ascii="Century" w:hAnsi="Century"/>
          <w:sz w:val="21"/>
          <w:szCs w:val="21"/>
        </w:rPr>
        <w:t>(</w:t>
      </w:r>
      <w:r w:rsidRPr="009D66E7">
        <w:rPr>
          <w:rFonts w:ascii="Century" w:hAnsi="Century"/>
          <w:sz w:val="21"/>
          <w:szCs w:val="21"/>
        </w:rPr>
        <w:t>ハンガリー</w:t>
      </w:r>
      <w:r w:rsidRPr="009D66E7">
        <w:rPr>
          <w:rFonts w:ascii="Century" w:hAnsi="Century"/>
          <w:sz w:val="21"/>
          <w:szCs w:val="21"/>
        </w:rPr>
        <w:t>)</w:t>
      </w:r>
      <w:r w:rsidRPr="009D66E7">
        <w:rPr>
          <w:rFonts w:ascii="Century" w:hAnsi="Century"/>
          <w:sz w:val="21"/>
          <w:szCs w:val="21"/>
        </w:rPr>
        <w:t>、</w:t>
      </w:r>
      <w:r w:rsidRPr="009D66E7">
        <w:rPr>
          <w:rFonts w:ascii="Century" w:hAnsi="Century" w:cs="Times New Roman"/>
          <w:sz w:val="21"/>
          <w:szCs w:val="21"/>
        </w:rPr>
        <w:t xml:space="preserve">N. </w:t>
      </w:r>
      <w:r w:rsidRPr="009D66E7">
        <w:rPr>
          <w:rFonts w:ascii="Century" w:hAnsi="Century"/>
          <w:sz w:val="21"/>
          <w:szCs w:val="21"/>
        </w:rPr>
        <w:t>マドゥロ</w:t>
      </w:r>
      <w:r w:rsidRPr="009D66E7">
        <w:rPr>
          <w:rFonts w:ascii="Century" w:hAnsi="Century"/>
          <w:sz w:val="21"/>
          <w:szCs w:val="21"/>
        </w:rPr>
        <w:t>(</w:t>
      </w:r>
      <w:r w:rsidRPr="009D66E7">
        <w:rPr>
          <w:rFonts w:ascii="Century" w:hAnsi="Century"/>
          <w:sz w:val="21"/>
          <w:szCs w:val="21"/>
        </w:rPr>
        <w:t>ベネズエラ</w:t>
      </w:r>
      <w:r w:rsidRPr="009D66E7">
        <w:rPr>
          <w:rFonts w:ascii="Century" w:hAnsi="Century"/>
          <w:sz w:val="21"/>
          <w:szCs w:val="21"/>
        </w:rPr>
        <w:t>)</w:t>
      </w:r>
      <w:r w:rsidR="00180FC8">
        <w:rPr>
          <w:rFonts w:ascii="Century" w:hAnsi="Century" w:hint="eastAsia"/>
          <w:sz w:val="21"/>
          <w:szCs w:val="21"/>
        </w:rPr>
        <w:t>などが典型的なポピュリスト政治家として挙げられる。</w:t>
      </w:r>
      <w:r w:rsidR="00180FC8">
        <w:rPr>
          <w:rFonts w:ascii="Century" w:hAnsi="Century" w:hint="eastAsia"/>
          <w:sz w:val="21"/>
          <w:szCs w:val="21"/>
        </w:rPr>
        <w:t xml:space="preserve">D. </w:t>
      </w:r>
      <w:r w:rsidR="00180FC8">
        <w:rPr>
          <w:rFonts w:ascii="Century" w:hAnsi="Century" w:hint="eastAsia"/>
          <w:sz w:val="21"/>
          <w:szCs w:val="21"/>
        </w:rPr>
        <w:t>トランプがポピュリストと呼ばれる場合もある。日本では小泉純一郎にポピュリスト的傾向があると指摘された。</w:t>
      </w:r>
    </w:p>
    <w:p w14:paraId="7D157AE0" w14:textId="77777777" w:rsidR="00A64F39" w:rsidRPr="009D66E7" w:rsidRDefault="00A64F39">
      <w:pPr>
        <w:suppressAutoHyphens w:val="0"/>
        <w:kinsoku/>
        <w:wordWrap/>
        <w:autoSpaceDE/>
        <w:autoSpaceDN/>
        <w:adjustRightInd/>
        <w:jc w:val="both"/>
        <w:rPr>
          <w:rFonts w:ascii="Century" w:hAnsi="Century" w:cs="Times New Roman"/>
          <w:sz w:val="21"/>
          <w:szCs w:val="21"/>
        </w:rPr>
      </w:pPr>
    </w:p>
    <w:p w14:paraId="3C17E779" w14:textId="2C1B09AE" w:rsidR="00A64F39" w:rsidRPr="009D66E7" w:rsidRDefault="00A64F39">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w:t>
      </w:r>
      <w:r w:rsidR="00180FC8">
        <w:rPr>
          <w:rFonts w:ascii="Century" w:hAnsi="Century" w:cs="Times New Roman" w:hint="eastAsia"/>
          <w:sz w:val="21"/>
          <w:szCs w:val="21"/>
        </w:rPr>
        <w:t>1</w:t>
      </w:r>
      <w:r w:rsidRPr="009D66E7">
        <w:rPr>
          <w:rFonts w:ascii="Century" w:hAnsi="Century"/>
          <w:sz w:val="21"/>
          <w:szCs w:val="21"/>
        </w:rPr>
        <w:t>)</w:t>
      </w:r>
      <w:r w:rsidRPr="009D66E7">
        <w:rPr>
          <w:rFonts w:ascii="Century" w:hAnsi="Century"/>
          <w:sz w:val="21"/>
          <w:szCs w:val="21"/>
        </w:rPr>
        <w:t>ポピュリズムを定義する規準</w:t>
      </w:r>
    </w:p>
    <w:p w14:paraId="7C17EFC9" w14:textId="4C4EADD4" w:rsidR="00A64F39" w:rsidRPr="009D66E7" w:rsidRDefault="00180FC8">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①</w:t>
      </w:r>
      <w:r w:rsidR="00A64F39" w:rsidRPr="009D66E7">
        <w:rPr>
          <w:rFonts w:ascii="Century" w:hAnsi="Century"/>
          <w:sz w:val="21"/>
          <w:szCs w:val="21"/>
        </w:rPr>
        <w:t>反エリート主義</w:t>
      </w:r>
      <w:r>
        <w:rPr>
          <w:rFonts w:ascii="Century" w:hAnsi="Century" w:hint="eastAsia"/>
          <w:sz w:val="21"/>
          <w:szCs w:val="21"/>
        </w:rPr>
        <w:t>：</w:t>
      </w:r>
      <w:r w:rsidR="00A64F39" w:rsidRPr="009D66E7">
        <w:rPr>
          <w:rFonts w:ascii="Century" w:hAnsi="Century"/>
          <w:sz w:val="21"/>
          <w:szCs w:val="21"/>
        </w:rPr>
        <w:t>既得権益層の打破</w:t>
      </w:r>
    </w:p>
    <w:p w14:paraId="3D56E243" w14:textId="7922EF99" w:rsidR="00A64F39" w:rsidRPr="009D66E7" w:rsidRDefault="00180FC8">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②</w:t>
      </w:r>
      <w:r w:rsidR="00A64F39" w:rsidRPr="009D66E7">
        <w:rPr>
          <w:rFonts w:ascii="Century" w:hAnsi="Century"/>
          <w:sz w:val="21"/>
          <w:szCs w:val="21"/>
        </w:rPr>
        <w:t>排外主義</w:t>
      </w:r>
      <w:r>
        <w:rPr>
          <w:rFonts w:ascii="Century" w:hAnsi="Century" w:cs="Times New Roman" w:hint="eastAsia"/>
          <w:sz w:val="21"/>
          <w:szCs w:val="21"/>
        </w:rPr>
        <w:t>：</w:t>
      </w:r>
      <w:r w:rsidR="00A64F39" w:rsidRPr="009D66E7">
        <w:rPr>
          <w:rFonts w:ascii="Century" w:hAnsi="Century"/>
          <w:sz w:val="21"/>
          <w:szCs w:val="21"/>
        </w:rPr>
        <w:t>移民等の排斥</w:t>
      </w:r>
    </w:p>
    <w:p w14:paraId="49330213" w14:textId="71532E43" w:rsidR="00A64F39" w:rsidRPr="009D66E7" w:rsidRDefault="00180FC8">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③</w:t>
      </w:r>
      <w:r w:rsidR="00A64F39" w:rsidRPr="009D66E7">
        <w:rPr>
          <w:rFonts w:ascii="Century" w:hAnsi="Century"/>
          <w:sz w:val="21"/>
          <w:szCs w:val="21"/>
        </w:rPr>
        <w:t>反代表制</w:t>
      </w:r>
      <w:r>
        <w:rPr>
          <w:rFonts w:ascii="Century" w:hAnsi="Century" w:hint="eastAsia"/>
          <w:sz w:val="21"/>
          <w:szCs w:val="21"/>
        </w:rPr>
        <w:t>：</w:t>
      </w:r>
      <w:r w:rsidR="00A64F39" w:rsidRPr="009D66E7">
        <w:rPr>
          <w:rFonts w:ascii="Century" w:hAnsi="Century"/>
          <w:sz w:val="21"/>
          <w:szCs w:val="21"/>
        </w:rPr>
        <w:t>人民による直接的支持</w:t>
      </w:r>
      <w:r w:rsidR="00A64F39" w:rsidRPr="009D66E7">
        <w:rPr>
          <w:rFonts w:ascii="Century" w:hAnsi="Century"/>
          <w:sz w:val="21"/>
          <w:szCs w:val="21"/>
        </w:rPr>
        <w:t>(</w:t>
      </w:r>
      <w:r w:rsidR="00A64F39" w:rsidRPr="009D66E7">
        <w:rPr>
          <w:rFonts w:ascii="Century" w:hAnsi="Century"/>
          <w:sz w:val="21"/>
          <w:szCs w:val="21"/>
        </w:rPr>
        <w:t>政党・議会等による媒介の回避</w:t>
      </w:r>
      <w:r w:rsidR="00A64F39" w:rsidRPr="009D66E7">
        <w:rPr>
          <w:rFonts w:ascii="Century" w:hAnsi="Century"/>
          <w:sz w:val="21"/>
          <w:szCs w:val="21"/>
        </w:rPr>
        <w:t>)</w:t>
      </w:r>
    </w:p>
    <w:p w14:paraId="44E375A8" w14:textId="19227D45" w:rsidR="00A64F39" w:rsidRPr="009D66E7" w:rsidRDefault="00180FC8">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④</w:t>
      </w:r>
      <w:r w:rsidR="00A64F39" w:rsidRPr="009D66E7">
        <w:rPr>
          <w:rFonts w:ascii="Century" w:hAnsi="Century"/>
          <w:sz w:val="21"/>
          <w:szCs w:val="21"/>
        </w:rPr>
        <w:t>反立憲主義</w:t>
      </w:r>
      <w:r>
        <w:rPr>
          <w:rFonts w:ascii="Century" w:hAnsi="Century" w:cs="Times New Roman" w:hint="eastAsia"/>
          <w:sz w:val="21"/>
          <w:szCs w:val="21"/>
        </w:rPr>
        <w:t>：</w:t>
      </w:r>
      <w:r w:rsidR="00A64F39" w:rsidRPr="009D66E7">
        <w:rPr>
          <w:rFonts w:ascii="Century" w:hAnsi="Century"/>
          <w:sz w:val="21"/>
          <w:szCs w:val="21"/>
        </w:rPr>
        <w:t>憲法による人民の権力に対する制約の軽視</w:t>
      </w:r>
    </w:p>
    <w:p w14:paraId="6E2A6D0A" w14:textId="3375D1B6" w:rsidR="00A64F39" w:rsidRPr="009D66E7" w:rsidRDefault="00180FC8">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⑤</w:t>
      </w:r>
      <w:r w:rsidR="00A64F39" w:rsidRPr="00020F6D">
        <w:rPr>
          <w:rFonts w:ascii="Century" w:hAnsi="Century"/>
          <w:sz w:val="21"/>
          <w:szCs w:val="21"/>
          <w:u w:color="000000"/>
        </w:rPr>
        <w:t>反多</w:t>
      </w:r>
      <w:proofErr w:type="gramStart"/>
      <w:r w:rsidR="00A64F39" w:rsidRPr="00020F6D">
        <w:rPr>
          <w:rFonts w:ascii="Century" w:hAnsi="Century"/>
          <w:sz w:val="21"/>
          <w:szCs w:val="21"/>
          <w:u w:color="000000"/>
        </w:rPr>
        <w:t>元主</w:t>
      </w:r>
      <w:proofErr w:type="gramEnd"/>
      <w:r w:rsidR="00A64F39" w:rsidRPr="00020F6D">
        <w:rPr>
          <w:rFonts w:ascii="Century" w:hAnsi="Century"/>
          <w:sz w:val="21"/>
          <w:szCs w:val="21"/>
          <w:u w:color="000000"/>
        </w:rPr>
        <w:t>義</w:t>
      </w:r>
      <w:r w:rsidR="00A64F39" w:rsidRPr="009D66E7">
        <w:rPr>
          <w:rFonts w:ascii="Century" w:hAnsi="Century" w:cs="Times New Roman"/>
          <w:sz w:val="21"/>
          <w:szCs w:val="21"/>
        </w:rPr>
        <w:t xml:space="preserve"> </w:t>
      </w:r>
      <w:r>
        <w:rPr>
          <w:rFonts w:ascii="Century" w:hAnsi="Century" w:cs="Times New Roman" w:hint="eastAsia"/>
          <w:sz w:val="21"/>
          <w:szCs w:val="21"/>
        </w:rPr>
        <w:t>：同質的な</w:t>
      </w:r>
      <w:r w:rsidR="00A64F39" w:rsidRPr="009D66E7">
        <w:rPr>
          <w:rFonts w:ascii="Century" w:hAnsi="Century"/>
          <w:sz w:val="21"/>
          <w:szCs w:val="21"/>
        </w:rPr>
        <w:t>「真の」人民</w:t>
      </w:r>
      <w:r>
        <w:rPr>
          <w:rFonts w:ascii="Century" w:hAnsi="Century" w:hint="eastAsia"/>
          <w:sz w:val="21"/>
          <w:szCs w:val="21"/>
        </w:rPr>
        <w:t>を</w:t>
      </w:r>
      <w:r w:rsidR="00A64F39" w:rsidRPr="009D66E7">
        <w:rPr>
          <w:rFonts w:ascii="Century" w:hAnsi="Century"/>
          <w:sz w:val="21"/>
          <w:szCs w:val="21"/>
        </w:rPr>
        <w:t>「われわれ」だけが排他的に代表する</w:t>
      </w:r>
      <w:r>
        <w:rPr>
          <w:rFonts w:ascii="Century" w:hAnsi="Century" w:cs="Times New Roman" w:hint="eastAsia"/>
          <w:sz w:val="21"/>
          <w:szCs w:val="21"/>
        </w:rPr>
        <w:t>。他に人民はない・</w:t>
      </w:r>
      <w:r w:rsidR="00A64F39" w:rsidRPr="009D66E7">
        <w:rPr>
          <w:rFonts w:ascii="Century" w:hAnsi="Century"/>
          <w:sz w:val="21"/>
          <w:szCs w:val="21"/>
        </w:rPr>
        <w:t>他</w:t>
      </w:r>
      <w:r w:rsidR="00020F6D">
        <w:rPr>
          <w:rFonts w:ascii="Century" w:hAnsi="Century" w:hint="eastAsia"/>
          <w:sz w:val="21"/>
          <w:szCs w:val="21"/>
        </w:rPr>
        <w:t>に</w:t>
      </w:r>
      <w:r w:rsidR="00A64F39" w:rsidRPr="009D66E7">
        <w:rPr>
          <w:rFonts w:ascii="Century" w:hAnsi="Century"/>
          <w:sz w:val="21"/>
          <w:szCs w:val="21"/>
        </w:rPr>
        <w:t>人民を正統</w:t>
      </w:r>
      <w:r w:rsidR="00020F6D">
        <w:rPr>
          <w:rFonts w:ascii="Century" w:hAnsi="Century" w:hint="eastAsia"/>
          <w:sz w:val="21"/>
          <w:szCs w:val="21"/>
        </w:rPr>
        <w:t>に代表するものはない。</w:t>
      </w:r>
    </w:p>
    <w:p w14:paraId="6CA61370" w14:textId="77777777" w:rsidR="00A64F39" w:rsidRPr="00180FC8" w:rsidRDefault="00A64F39">
      <w:pPr>
        <w:suppressAutoHyphens w:val="0"/>
        <w:kinsoku/>
        <w:wordWrap/>
        <w:autoSpaceDE/>
        <w:autoSpaceDN/>
        <w:adjustRightInd/>
        <w:jc w:val="both"/>
        <w:rPr>
          <w:rFonts w:ascii="Century" w:hAnsi="Century" w:cs="Times New Roman"/>
          <w:sz w:val="21"/>
          <w:szCs w:val="21"/>
        </w:rPr>
      </w:pPr>
    </w:p>
    <w:p w14:paraId="63E541F6" w14:textId="6D383288" w:rsidR="00A64F39" w:rsidRPr="009D66E7" w:rsidRDefault="00020F6D">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 xml:space="preserve"> </w:t>
      </w:r>
      <w:r w:rsidR="00A64F39" w:rsidRPr="009D66E7">
        <w:rPr>
          <w:rFonts w:ascii="Century" w:hAnsi="Century"/>
          <w:sz w:val="21"/>
          <w:szCs w:val="21"/>
        </w:rPr>
        <w:t>(</w:t>
      </w:r>
      <w:r w:rsidR="00B23D48">
        <w:rPr>
          <w:rFonts w:ascii="Century" w:hAnsi="Century" w:cs="Times New Roman" w:hint="eastAsia"/>
          <w:sz w:val="21"/>
          <w:szCs w:val="21"/>
        </w:rPr>
        <w:t>2</w:t>
      </w:r>
      <w:r w:rsidR="00A64F39" w:rsidRPr="009D66E7">
        <w:rPr>
          <w:rFonts w:ascii="Century" w:hAnsi="Century"/>
          <w:sz w:val="21"/>
          <w:szCs w:val="21"/>
        </w:rPr>
        <w:t>)</w:t>
      </w:r>
      <w:r w:rsidR="00A64F39" w:rsidRPr="009D66E7">
        <w:rPr>
          <w:rFonts w:ascii="Century" w:hAnsi="Century"/>
          <w:sz w:val="21"/>
          <w:szCs w:val="21"/>
        </w:rPr>
        <w:t>デモクラシーの「友」か「敵」か</w:t>
      </w:r>
      <w:r w:rsidR="00A64F39" w:rsidRPr="009D66E7">
        <w:rPr>
          <w:rFonts w:ascii="Century" w:hAnsi="Century" w:cs="Times New Roman"/>
          <w:sz w:val="21"/>
          <w:szCs w:val="21"/>
        </w:rPr>
        <w:t>?</w:t>
      </w:r>
    </w:p>
    <w:p w14:paraId="10111B7A" w14:textId="0920E3FE" w:rsidR="00A64F39" w:rsidRPr="009D66E7" w:rsidRDefault="00B23D48">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①</w:t>
      </w:r>
      <w:r w:rsidR="00A64F39" w:rsidRPr="009D66E7">
        <w:rPr>
          <w:rFonts w:ascii="Century" w:hAnsi="Century"/>
          <w:sz w:val="21"/>
          <w:szCs w:val="21"/>
        </w:rPr>
        <w:t>新たな「人民」の構築によるデモクラシーの再生</w:t>
      </w:r>
      <w:r w:rsidR="00A64F39" w:rsidRPr="009D66E7">
        <w:rPr>
          <w:rFonts w:ascii="Century" w:hAnsi="Century"/>
          <w:sz w:val="21"/>
          <w:szCs w:val="21"/>
        </w:rPr>
        <w:t>(</w:t>
      </w:r>
      <w:r w:rsidR="00A64F39" w:rsidRPr="009D66E7">
        <w:rPr>
          <w:rFonts w:ascii="Century" w:hAnsi="Century"/>
          <w:sz w:val="21"/>
          <w:szCs w:val="21"/>
        </w:rPr>
        <w:t>ラクラウ、ムフ</w:t>
      </w:r>
      <w:r w:rsidR="00A64F39" w:rsidRPr="009D66E7">
        <w:rPr>
          <w:rFonts w:ascii="Century" w:hAnsi="Century"/>
          <w:sz w:val="21"/>
          <w:szCs w:val="21"/>
        </w:rPr>
        <w:t>)</w:t>
      </w:r>
      <w:r>
        <w:rPr>
          <w:rFonts w:ascii="Century" w:hAnsi="Century" w:hint="eastAsia"/>
          <w:sz w:val="21"/>
          <w:szCs w:val="21"/>
        </w:rPr>
        <w:t>：</w:t>
      </w:r>
      <w:r w:rsidR="00A64F39" w:rsidRPr="009D66E7">
        <w:rPr>
          <w:rFonts w:ascii="Century" w:hAnsi="Century"/>
          <w:sz w:val="21"/>
          <w:szCs w:val="21"/>
        </w:rPr>
        <w:t>リベラル・デモクラシーの制度的硬直の打破、対抗軸の形成</w:t>
      </w:r>
      <w:r>
        <w:rPr>
          <w:rFonts w:ascii="Century" w:hAnsi="Century" w:hint="eastAsia"/>
          <w:sz w:val="21"/>
          <w:szCs w:val="21"/>
        </w:rPr>
        <w:t>の契機としてのポピュリズム。</w:t>
      </w:r>
    </w:p>
    <w:p w14:paraId="71764C81" w14:textId="5FCDE0C2" w:rsidR="00A64F39" w:rsidRPr="009D66E7" w:rsidRDefault="00B23D48">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②</w:t>
      </w:r>
      <w:r w:rsidR="00A64F39" w:rsidRPr="009D66E7">
        <w:rPr>
          <w:rFonts w:ascii="Century" w:hAnsi="Century"/>
          <w:sz w:val="21"/>
          <w:szCs w:val="21"/>
        </w:rPr>
        <w:t>その内部から生じるデモクラシーそのものにとっての脅威</w:t>
      </w:r>
      <w:r w:rsidR="00A64F39" w:rsidRPr="009D66E7">
        <w:rPr>
          <w:rFonts w:ascii="Century" w:hAnsi="Century"/>
          <w:sz w:val="21"/>
          <w:szCs w:val="21"/>
        </w:rPr>
        <w:t>(</w:t>
      </w:r>
      <w:r w:rsidR="00A64F39" w:rsidRPr="009D66E7">
        <w:rPr>
          <w:rFonts w:ascii="Century" w:hAnsi="Century"/>
          <w:sz w:val="21"/>
          <w:szCs w:val="21"/>
        </w:rPr>
        <w:t>ミュラー</w:t>
      </w:r>
      <w:r w:rsidR="00A64F39" w:rsidRPr="009D66E7">
        <w:rPr>
          <w:rFonts w:ascii="Century" w:hAnsi="Century"/>
          <w:sz w:val="21"/>
          <w:szCs w:val="21"/>
        </w:rPr>
        <w:t>)</w:t>
      </w:r>
      <w:r>
        <w:rPr>
          <w:rFonts w:ascii="Century" w:hAnsi="Century" w:cs="Times New Roman" w:hint="eastAsia"/>
          <w:sz w:val="21"/>
          <w:szCs w:val="21"/>
        </w:rPr>
        <w:t>：</w:t>
      </w:r>
      <w:r w:rsidR="00A64F39" w:rsidRPr="009D66E7">
        <w:rPr>
          <w:rFonts w:ascii="Century" w:hAnsi="Century"/>
          <w:sz w:val="21"/>
          <w:szCs w:val="21"/>
        </w:rPr>
        <w:t>反対派に対等な発言権を認めない</w:t>
      </w:r>
      <w:r>
        <w:rPr>
          <w:rFonts w:ascii="Century" w:hAnsi="Century" w:hint="eastAsia"/>
          <w:sz w:val="21"/>
          <w:szCs w:val="21"/>
        </w:rPr>
        <w:t>以上、ポピュリズムはデモクラシーと両立しない。リベラル・デモクラシーの否定としてのポピュリズム。</w:t>
      </w:r>
    </w:p>
    <w:p w14:paraId="6261E0E1" w14:textId="77777777" w:rsidR="00A64F39" w:rsidRPr="009D66E7" w:rsidRDefault="00A64F39">
      <w:pPr>
        <w:suppressAutoHyphens w:val="0"/>
        <w:kinsoku/>
        <w:wordWrap/>
        <w:autoSpaceDE/>
        <w:autoSpaceDN/>
        <w:adjustRightInd/>
        <w:jc w:val="both"/>
        <w:rPr>
          <w:rFonts w:ascii="Century" w:hAnsi="Century" w:cs="Times New Roman"/>
          <w:sz w:val="21"/>
          <w:szCs w:val="21"/>
        </w:rPr>
      </w:pPr>
    </w:p>
    <w:p w14:paraId="6951F706" w14:textId="31847227" w:rsidR="00A64F39" w:rsidRPr="009D66E7" w:rsidRDefault="005A18C9">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 xml:space="preserve"> </w:t>
      </w:r>
      <w:r w:rsidR="00A64F39" w:rsidRPr="009D66E7">
        <w:rPr>
          <w:rFonts w:ascii="Century" w:hAnsi="Century"/>
          <w:sz w:val="21"/>
          <w:szCs w:val="21"/>
        </w:rPr>
        <w:t>(</w:t>
      </w:r>
      <w:r w:rsidR="00B23D48">
        <w:rPr>
          <w:rFonts w:ascii="Century" w:hAnsi="Century" w:hint="eastAsia"/>
          <w:sz w:val="21"/>
          <w:szCs w:val="21"/>
        </w:rPr>
        <w:t>3</w:t>
      </w:r>
      <w:r w:rsidR="00A64F39" w:rsidRPr="009D66E7">
        <w:rPr>
          <w:rFonts w:ascii="Century" w:hAnsi="Century"/>
          <w:sz w:val="21"/>
          <w:szCs w:val="21"/>
        </w:rPr>
        <w:t>)</w:t>
      </w:r>
      <w:r w:rsidR="00A64F39" w:rsidRPr="009D66E7">
        <w:rPr>
          <w:rFonts w:ascii="Century" w:hAnsi="Century"/>
          <w:sz w:val="21"/>
          <w:szCs w:val="21"/>
        </w:rPr>
        <w:t>ポピュリズムはなぜ力を得ているか</w:t>
      </w:r>
    </w:p>
    <w:p w14:paraId="604C8A82" w14:textId="3A27C19C" w:rsidR="00734FC2" w:rsidRPr="009D66E7" w:rsidRDefault="00734FC2" w:rsidP="00734FC2">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①</w:t>
      </w:r>
      <w:r w:rsidR="00FE5AC4">
        <w:rPr>
          <w:rFonts w:ascii="Century" w:hAnsi="Century" w:hint="eastAsia"/>
          <w:sz w:val="21"/>
          <w:szCs w:val="21"/>
        </w:rPr>
        <w:t>政治・社会の</w:t>
      </w:r>
      <w:r w:rsidR="00A64F39" w:rsidRPr="009D66E7">
        <w:rPr>
          <w:rFonts w:ascii="Century" w:hAnsi="Century"/>
          <w:sz w:val="21"/>
          <w:szCs w:val="21"/>
        </w:rPr>
        <w:t>現状</w:t>
      </w:r>
      <w:r>
        <w:rPr>
          <w:rFonts w:ascii="Century" w:hAnsi="Century" w:hint="eastAsia"/>
          <w:sz w:val="21"/>
          <w:szCs w:val="21"/>
        </w:rPr>
        <w:t>(</w:t>
      </w:r>
      <w:r w:rsidR="00A64F39" w:rsidRPr="009D66E7">
        <w:rPr>
          <w:rFonts w:ascii="Century" w:hAnsi="Century" w:cs="Times New Roman"/>
          <w:sz w:val="21"/>
          <w:szCs w:val="21"/>
        </w:rPr>
        <w:t>status quo</w:t>
      </w:r>
      <w:r w:rsidR="00A64F39" w:rsidRPr="009D66E7">
        <w:rPr>
          <w:rFonts w:ascii="Century" w:hAnsi="Century"/>
          <w:sz w:val="21"/>
          <w:szCs w:val="21"/>
        </w:rPr>
        <w:t>)</w:t>
      </w:r>
      <w:r>
        <w:rPr>
          <w:rFonts w:ascii="Century" w:hAnsi="Century" w:hint="eastAsia"/>
          <w:sz w:val="21"/>
          <w:szCs w:val="21"/>
        </w:rPr>
        <w:t>への否⇒その方向性はともかく「</w:t>
      </w:r>
      <w:r w:rsidRPr="009D66E7">
        <w:rPr>
          <w:rFonts w:ascii="Century" w:hAnsi="Century"/>
          <w:sz w:val="21"/>
          <w:szCs w:val="21"/>
        </w:rPr>
        <w:t>変化</w:t>
      </w:r>
      <w:r>
        <w:rPr>
          <w:rFonts w:ascii="Century" w:hAnsi="Century" w:hint="eastAsia"/>
          <w:sz w:val="21"/>
          <w:szCs w:val="21"/>
        </w:rPr>
        <w:t>」</w:t>
      </w:r>
      <w:r w:rsidRPr="009D66E7">
        <w:rPr>
          <w:rFonts w:ascii="Century" w:hAnsi="Century"/>
          <w:sz w:val="21"/>
          <w:szCs w:val="21"/>
        </w:rPr>
        <w:t>を標榜する</w:t>
      </w:r>
      <w:r>
        <w:rPr>
          <w:rFonts w:ascii="Century" w:hAnsi="Century" w:hint="eastAsia"/>
          <w:sz w:val="21"/>
          <w:szCs w:val="21"/>
        </w:rPr>
        <w:t>政治家</w:t>
      </w:r>
      <w:r w:rsidRPr="009D66E7">
        <w:rPr>
          <w:rFonts w:ascii="Century" w:hAnsi="Century"/>
          <w:sz w:val="21"/>
          <w:szCs w:val="21"/>
        </w:rPr>
        <w:t>への</w:t>
      </w:r>
      <w:r>
        <w:rPr>
          <w:rFonts w:ascii="Century" w:hAnsi="Century" w:hint="eastAsia"/>
          <w:sz w:val="21"/>
          <w:szCs w:val="21"/>
        </w:rPr>
        <w:t>やみくもな</w:t>
      </w:r>
      <w:r w:rsidRPr="009D66E7">
        <w:rPr>
          <w:rFonts w:ascii="Century" w:hAnsi="Century"/>
          <w:sz w:val="21"/>
          <w:szCs w:val="21"/>
        </w:rPr>
        <w:t>期待</w:t>
      </w:r>
      <w:r>
        <w:rPr>
          <w:rFonts w:ascii="Century" w:hAnsi="Century" w:hint="eastAsia"/>
          <w:sz w:val="21"/>
          <w:szCs w:val="21"/>
        </w:rPr>
        <w:t>。</w:t>
      </w:r>
    </w:p>
    <w:p w14:paraId="13FA8474" w14:textId="7FB0BC6B" w:rsidR="00A64F39" w:rsidRDefault="00734FC2">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②政治における感情の表出：たとえば、（相対的には）不遇でない人々から、最も不遇な人々に向けた</w:t>
      </w:r>
      <w:r w:rsidR="00A64F39" w:rsidRPr="009D66E7">
        <w:rPr>
          <w:rFonts w:ascii="Century" w:hAnsi="Century"/>
          <w:sz w:val="21"/>
          <w:szCs w:val="21"/>
        </w:rPr>
        <w:t>「逆向き」のルサンチマン</w:t>
      </w:r>
      <w:r>
        <w:rPr>
          <w:rFonts w:ascii="Century" w:hAnsi="Century" w:hint="eastAsia"/>
          <w:sz w:val="21"/>
          <w:szCs w:val="21"/>
        </w:rPr>
        <w:t>のような、これまで抑制ないし無視されてきた感情が露わ</w:t>
      </w:r>
      <w:r>
        <w:rPr>
          <w:rFonts w:ascii="Century" w:hAnsi="Century" w:hint="eastAsia"/>
          <w:sz w:val="21"/>
          <w:szCs w:val="21"/>
        </w:rPr>
        <w:lastRenderedPageBreak/>
        <w:t>になりつつある。このような</w:t>
      </w:r>
      <w:r w:rsidRPr="00734FC2">
        <w:rPr>
          <w:rFonts w:ascii="Century" w:hAnsi="Century" w:cs="Times New Roman" w:hint="eastAsia"/>
          <w:sz w:val="21"/>
          <w:szCs w:val="21"/>
        </w:rPr>
        <w:t>感情反応</w:t>
      </w:r>
      <w:r w:rsidRPr="00734FC2">
        <w:rPr>
          <w:rFonts w:ascii="Century" w:hAnsi="Century" w:cs="Times New Roman" w:hint="eastAsia"/>
          <w:sz w:val="21"/>
          <w:szCs w:val="21"/>
        </w:rPr>
        <w:t xml:space="preserve">(e.g. </w:t>
      </w:r>
      <w:r w:rsidRPr="00734FC2">
        <w:rPr>
          <w:rFonts w:ascii="Century" w:hAnsi="Century" w:cs="Times New Roman" w:hint="eastAsia"/>
          <w:sz w:val="21"/>
          <w:szCs w:val="21"/>
        </w:rPr>
        <w:t>怒り、憤慨等</w:t>
      </w:r>
      <w:r w:rsidRPr="00734FC2">
        <w:rPr>
          <w:rFonts w:ascii="Century" w:hAnsi="Century" w:cs="Times New Roman" w:hint="eastAsia"/>
          <w:sz w:val="21"/>
          <w:szCs w:val="21"/>
        </w:rPr>
        <w:t>)</w:t>
      </w:r>
      <w:r>
        <w:rPr>
          <w:rFonts w:ascii="Century" w:hAnsi="Century" w:cs="Times New Roman" w:hint="eastAsia"/>
          <w:sz w:val="21"/>
          <w:szCs w:val="21"/>
        </w:rPr>
        <w:t>も</w:t>
      </w:r>
      <w:r w:rsidRPr="00734FC2">
        <w:rPr>
          <w:rFonts w:ascii="Century" w:hAnsi="Century" w:cs="Times New Roman" w:hint="eastAsia"/>
          <w:sz w:val="21"/>
          <w:szCs w:val="21"/>
        </w:rPr>
        <w:t>規範的期待を表してい</w:t>
      </w:r>
      <w:r>
        <w:rPr>
          <w:rFonts w:ascii="Century" w:hAnsi="Century" w:cs="Times New Roman" w:hint="eastAsia"/>
          <w:sz w:val="21"/>
          <w:szCs w:val="21"/>
        </w:rPr>
        <w:t>ると見るべきか。</w:t>
      </w:r>
    </w:p>
    <w:p w14:paraId="3A394FE7" w14:textId="396AA53F" w:rsidR="00734FC2" w:rsidRDefault="00FE5AC4">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③政治における反理性主義：知的エリートによる管理への反発、忍耐と努力を要する熟議の回避。</w:t>
      </w:r>
    </w:p>
    <w:p w14:paraId="4BEBC075" w14:textId="77777777" w:rsidR="00FE5AC4" w:rsidRPr="009D66E7" w:rsidRDefault="00FE5AC4">
      <w:pPr>
        <w:suppressAutoHyphens w:val="0"/>
        <w:kinsoku/>
        <w:wordWrap/>
        <w:autoSpaceDE/>
        <w:autoSpaceDN/>
        <w:adjustRightInd/>
        <w:jc w:val="both"/>
        <w:rPr>
          <w:rFonts w:ascii="Century" w:hAnsi="Century" w:cs="Times New Roman"/>
          <w:sz w:val="21"/>
          <w:szCs w:val="21"/>
        </w:rPr>
      </w:pPr>
    </w:p>
    <w:p w14:paraId="0CB80BB8" w14:textId="77777777" w:rsidR="00A64F39" w:rsidRPr="009D66E7" w:rsidRDefault="00A64F39">
      <w:pPr>
        <w:suppressAutoHyphens w:val="0"/>
        <w:kinsoku/>
        <w:wordWrap/>
        <w:autoSpaceDE/>
        <w:autoSpaceDN/>
        <w:adjustRightInd/>
        <w:jc w:val="both"/>
        <w:rPr>
          <w:rFonts w:ascii="Century" w:hAnsi="Century" w:cs="Times New Roman"/>
          <w:sz w:val="21"/>
          <w:szCs w:val="21"/>
        </w:rPr>
      </w:pPr>
      <w:r w:rsidRPr="009D66E7">
        <w:rPr>
          <w:rFonts w:ascii="Century" w:hAnsi="Century"/>
          <w:b/>
          <w:bCs/>
          <w:spacing w:val="2"/>
          <w:sz w:val="21"/>
          <w:szCs w:val="21"/>
        </w:rPr>
        <w:t>[</w:t>
      </w:r>
      <w:r w:rsidRPr="009D66E7">
        <w:rPr>
          <w:rFonts w:ascii="Century" w:hAnsi="Century"/>
          <w:b/>
          <w:bCs/>
          <w:sz w:val="21"/>
          <w:szCs w:val="21"/>
        </w:rPr>
        <w:t>文献</w:t>
      </w:r>
      <w:r w:rsidRPr="009D66E7">
        <w:rPr>
          <w:rFonts w:ascii="Century" w:hAnsi="Century"/>
          <w:b/>
          <w:bCs/>
          <w:spacing w:val="2"/>
          <w:sz w:val="21"/>
          <w:szCs w:val="21"/>
        </w:rPr>
        <w:t>]</w:t>
      </w:r>
    </w:p>
    <w:p w14:paraId="731BA9FB" w14:textId="77777777" w:rsidR="00B10919" w:rsidRDefault="00B10919" w:rsidP="001F1958">
      <w:pPr>
        <w:pStyle w:val="a"/>
        <w:adjustRightInd/>
        <w:rPr>
          <w:rFonts w:ascii="Century" w:hAnsi="Century" w:cs="Times New Roman"/>
          <w:sz w:val="21"/>
          <w:szCs w:val="21"/>
        </w:rPr>
      </w:pPr>
      <w:r w:rsidRPr="00B10919">
        <w:rPr>
          <w:rFonts w:ascii="Century" w:hAnsi="Century" w:cs="Times New Roman" w:hint="eastAsia"/>
          <w:sz w:val="21"/>
          <w:szCs w:val="21"/>
        </w:rPr>
        <w:t>ブルース・アッカマン／ジェイムズ・</w:t>
      </w:r>
      <w:r w:rsidRPr="00B10919">
        <w:rPr>
          <w:rFonts w:ascii="Century" w:hAnsi="Century" w:cs="Times New Roman" w:hint="eastAsia"/>
          <w:sz w:val="21"/>
          <w:szCs w:val="21"/>
        </w:rPr>
        <w:t>S</w:t>
      </w:r>
      <w:r w:rsidRPr="00B10919">
        <w:rPr>
          <w:rFonts w:ascii="Century" w:hAnsi="Century" w:cs="Times New Roman" w:hint="eastAsia"/>
          <w:sz w:val="21"/>
          <w:szCs w:val="21"/>
        </w:rPr>
        <w:t>・フィシュキン（川岸令和／谷澤正嗣／青山豊訳）『熟議の日――普通の市民が主権者になるために』（早稲田大学出版部、</w:t>
      </w:r>
      <w:r w:rsidRPr="00B10919">
        <w:rPr>
          <w:rFonts w:ascii="Century" w:hAnsi="Century" w:cs="Times New Roman" w:hint="eastAsia"/>
          <w:sz w:val="21"/>
          <w:szCs w:val="21"/>
        </w:rPr>
        <w:t>2014</w:t>
      </w:r>
      <w:r w:rsidRPr="00B10919">
        <w:rPr>
          <w:rFonts w:ascii="Century" w:hAnsi="Century" w:cs="Times New Roman" w:hint="eastAsia"/>
          <w:sz w:val="21"/>
          <w:szCs w:val="21"/>
        </w:rPr>
        <w:t>年）。</w:t>
      </w:r>
    </w:p>
    <w:p w14:paraId="66F6397F" w14:textId="5AAE7DC4" w:rsidR="001F1958" w:rsidRPr="009D66E7" w:rsidRDefault="001F1958" w:rsidP="001F1958">
      <w:pPr>
        <w:pStyle w:val="a"/>
        <w:adjustRightInd/>
        <w:rPr>
          <w:rFonts w:ascii="Century" w:hAnsi="Century" w:cs="Times New Roman"/>
          <w:sz w:val="21"/>
          <w:szCs w:val="21"/>
        </w:rPr>
      </w:pPr>
      <w:r w:rsidRPr="009D66E7">
        <w:rPr>
          <w:rFonts w:ascii="Century" w:hAnsi="Century" w:cs="Times New Roman"/>
          <w:sz w:val="21"/>
          <w:szCs w:val="21"/>
        </w:rPr>
        <w:t xml:space="preserve">Jason Brennan, </w:t>
      </w:r>
      <w:r w:rsidRPr="009D66E7">
        <w:rPr>
          <w:rFonts w:ascii="Century" w:hAnsi="Century" w:cs="Times New Roman"/>
          <w:i/>
          <w:iCs/>
          <w:sz w:val="21"/>
          <w:szCs w:val="21"/>
        </w:rPr>
        <w:t>Against Democracy</w:t>
      </w:r>
      <w:r w:rsidRPr="009D66E7">
        <w:rPr>
          <w:rFonts w:ascii="Century" w:hAnsi="Century" w:cs="Times New Roman"/>
          <w:sz w:val="21"/>
          <w:szCs w:val="21"/>
        </w:rPr>
        <w:t xml:space="preserve"> </w:t>
      </w:r>
      <w:r>
        <w:rPr>
          <w:rFonts w:ascii="Century" w:hAnsi="Century" w:cs="Times New Roman"/>
          <w:sz w:val="21"/>
          <w:szCs w:val="21"/>
        </w:rPr>
        <w:t>(</w:t>
      </w:r>
      <w:r w:rsidRPr="009D66E7">
        <w:rPr>
          <w:rFonts w:ascii="Century" w:hAnsi="Century" w:cs="Times New Roman"/>
          <w:sz w:val="21"/>
          <w:szCs w:val="21"/>
        </w:rPr>
        <w:t>Princeton University Press</w:t>
      </w:r>
      <w:r>
        <w:rPr>
          <w:rFonts w:ascii="Century" w:hAnsi="Century" w:cs="Times New Roman"/>
          <w:sz w:val="21"/>
          <w:szCs w:val="21"/>
        </w:rPr>
        <w:t>, 2016)</w:t>
      </w:r>
      <w:r w:rsidRPr="009D66E7">
        <w:rPr>
          <w:rFonts w:ascii="Century" w:hAnsi="Century" w:cs="Times New Roman"/>
          <w:sz w:val="21"/>
          <w:szCs w:val="21"/>
        </w:rPr>
        <w:t>.</w:t>
      </w:r>
    </w:p>
    <w:p w14:paraId="0F08B793" w14:textId="3321C0B2" w:rsidR="001F1958" w:rsidRPr="009D66E7" w:rsidRDefault="001F1958" w:rsidP="001F1958">
      <w:pPr>
        <w:pStyle w:val="a"/>
        <w:adjustRightInd/>
        <w:jc w:val="left"/>
        <w:rPr>
          <w:rFonts w:ascii="Century" w:hAnsi="Century" w:cs="Times New Roman"/>
          <w:sz w:val="21"/>
          <w:szCs w:val="21"/>
        </w:rPr>
      </w:pPr>
      <w:r w:rsidRPr="009D66E7">
        <w:rPr>
          <w:rFonts w:ascii="Century" w:hAnsi="Century" w:cs="Times New Roman"/>
          <w:sz w:val="21"/>
          <w:szCs w:val="21"/>
        </w:rPr>
        <w:t xml:space="preserve">Bryan Caplan, </w:t>
      </w:r>
      <w:r w:rsidRPr="009D66E7">
        <w:rPr>
          <w:rFonts w:ascii="Century" w:hAnsi="Century" w:cs="Times New Roman"/>
          <w:i/>
          <w:iCs/>
          <w:sz w:val="21"/>
          <w:szCs w:val="21"/>
        </w:rPr>
        <w:t>The Myth of the Rational Voter: Why Democracies Choose Bad Policies</w:t>
      </w:r>
      <w:r w:rsidRPr="009D66E7">
        <w:rPr>
          <w:rFonts w:ascii="Century" w:hAnsi="Century" w:cs="Times New Roman"/>
          <w:sz w:val="21"/>
          <w:szCs w:val="21"/>
        </w:rPr>
        <w:t xml:space="preserve"> </w:t>
      </w:r>
      <w:r>
        <w:rPr>
          <w:rFonts w:ascii="Century" w:hAnsi="Century" w:cs="Times New Roman"/>
          <w:sz w:val="21"/>
          <w:szCs w:val="21"/>
        </w:rPr>
        <w:t>(</w:t>
      </w:r>
      <w:r w:rsidRPr="009D66E7">
        <w:rPr>
          <w:rFonts w:ascii="Century" w:hAnsi="Century" w:cs="Times New Roman"/>
          <w:sz w:val="21"/>
          <w:szCs w:val="21"/>
        </w:rPr>
        <w:t>Princeton University Press</w:t>
      </w:r>
      <w:r>
        <w:rPr>
          <w:rFonts w:ascii="Century" w:hAnsi="Century" w:cs="Times New Roman"/>
          <w:sz w:val="21"/>
          <w:szCs w:val="21"/>
        </w:rPr>
        <w:t>, 2007)</w:t>
      </w:r>
      <w:r w:rsidRPr="009D66E7">
        <w:rPr>
          <w:rFonts w:ascii="Century" w:hAnsi="Century" w:cs="Times New Roman"/>
          <w:sz w:val="21"/>
          <w:szCs w:val="21"/>
        </w:rPr>
        <w:t xml:space="preserve">. </w:t>
      </w:r>
      <w:r w:rsidRPr="009D66E7">
        <w:rPr>
          <w:rFonts w:ascii="Century" w:hAnsi="Century"/>
          <w:sz w:val="21"/>
          <w:szCs w:val="21"/>
        </w:rPr>
        <w:t>永嶺純一・奥井克美監訳『選挙の経済学</w:t>
      </w:r>
      <w:r w:rsidRPr="009D66E7">
        <w:rPr>
          <w:rFonts w:ascii="Century" w:eastAsia="Times New Roman" w:hAnsi="Century" w:cs="Times New Roman"/>
          <w:sz w:val="21"/>
          <w:szCs w:val="21"/>
        </w:rPr>
        <w:t>——</w:t>
      </w:r>
      <w:r w:rsidRPr="009D66E7">
        <w:rPr>
          <w:rFonts w:ascii="Century" w:hAnsi="Century"/>
          <w:sz w:val="21"/>
          <w:szCs w:val="21"/>
        </w:rPr>
        <w:t>投票者はなぜ愚策を選ぶのか』</w:t>
      </w:r>
      <w:r w:rsidRPr="009D66E7">
        <w:rPr>
          <w:rFonts w:ascii="Century" w:hAnsi="Century"/>
          <w:sz w:val="21"/>
          <w:szCs w:val="21"/>
        </w:rPr>
        <w:t>(</w:t>
      </w:r>
      <w:r w:rsidRPr="009D66E7">
        <w:rPr>
          <w:rFonts w:ascii="Century" w:hAnsi="Century"/>
          <w:sz w:val="21"/>
          <w:szCs w:val="21"/>
        </w:rPr>
        <w:t>日経</w:t>
      </w:r>
      <w:r w:rsidRPr="009D66E7">
        <w:rPr>
          <w:rFonts w:ascii="Century" w:hAnsi="Century" w:cs="Times New Roman"/>
          <w:sz w:val="21"/>
          <w:szCs w:val="21"/>
        </w:rPr>
        <w:t>BP</w:t>
      </w:r>
      <w:r w:rsidRPr="009D66E7">
        <w:rPr>
          <w:rFonts w:ascii="Century" w:hAnsi="Century"/>
          <w:sz w:val="21"/>
          <w:szCs w:val="21"/>
        </w:rPr>
        <w:t>社</w:t>
      </w:r>
      <w:r w:rsidRPr="009D66E7">
        <w:rPr>
          <w:rFonts w:ascii="Century" w:hAnsi="Century" w:cs="Times New Roman"/>
          <w:sz w:val="21"/>
          <w:szCs w:val="21"/>
        </w:rPr>
        <w:t>, 2009</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4A34F2DC" w14:textId="727378C3" w:rsidR="001F1958" w:rsidRPr="009D66E7" w:rsidRDefault="001F1958" w:rsidP="001F1958">
      <w:pPr>
        <w:pStyle w:val="a"/>
        <w:adjustRightInd/>
        <w:jc w:val="left"/>
        <w:rPr>
          <w:rFonts w:ascii="Century" w:hAnsi="Century" w:cs="Times New Roman"/>
          <w:sz w:val="21"/>
          <w:szCs w:val="21"/>
        </w:rPr>
      </w:pPr>
      <w:r w:rsidRPr="009D66E7">
        <w:rPr>
          <w:rFonts w:ascii="Century" w:hAnsi="Century" w:cs="Times New Roman"/>
          <w:sz w:val="21"/>
          <w:szCs w:val="21"/>
        </w:rPr>
        <w:t xml:space="preserve">Thomas </w:t>
      </w:r>
      <w:proofErr w:type="spellStart"/>
      <w:r w:rsidRPr="009D66E7">
        <w:rPr>
          <w:rFonts w:ascii="Century" w:hAnsi="Century" w:cs="Times New Roman"/>
          <w:sz w:val="21"/>
          <w:szCs w:val="21"/>
        </w:rPr>
        <w:t>Christiano</w:t>
      </w:r>
      <w:proofErr w:type="spellEnd"/>
      <w:r w:rsidRPr="009D66E7">
        <w:rPr>
          <w:rFonts w:ascii="Century" w:hAnsi="Century" w:cs="Times New Roman"/>
          <w:sz w:val="21"/>
          <w:szCs w:val="21"/>
        </w:rPr>
        <w:t xml:space="preserve">, </w:t>
      </w:r>
      <w:r w:rsidRPr="009D66E7">
        <w:rPr>
          <w:rFonts w:ascii="Century" w:hAnsi="Century" w:cs="Times New Roman"/>
          <w:i/>
          <w:iCs/>
          <w:sz w:val="21"/>
          <w:szCs w:val="21"/>
        </w:rPr>
        <w:t>The Constitution of Equality: Democratic Authority and Its Limits</w:t>
      </w:r>
      <w:r w:rsidRPr="009D66E7">
        <w:rPr>
          <w:rFonts w:ascii="Century" w:hAnsi="Century" w:cs="Times New Roman"/>
          <w:sz w:val="21"/>
          <w:szCs w:val="21"/>
        </w:rPr>
        <w:t xml:space="preserve">. </w:t>
      </w:r>
      <w:r>
        <w:rPr>
          <w:rFonts w:ascii="Century" w:hAnsi="Century" w:cs="Times New Roman"/>
          <w:sz w:val="21"/>
          <w:szCs w:val="21"/>
        </w:rPr>
        <w:t>(</w:t>
      </w:r>
      <w:r w:rsidRPr="009D66E7">
        <w:rPr>
          <w:rFonts w:ascii="Century" w:hAnsi="Century" w:cs="Times New Roman"/>
          <w:sz w:val="21"/>
          <w:szCs w:val="21"/>
        </w:rPr>
        <w:t>Oxford University Press</w:t>
      </w:r>
      <w:r>
        <w:rPr>
          <w:rFonts w:ascii="Century" w:hAnsi="Century" w:cs="Times New Roman"/>
          <w:sz w:val="21"/>
          <w:szCs w:val="21"/>
        </w:rPr>
        <w:t>, 2008)</w:t>
      </w:r>
      <w:r w:rsidRPr="009D66E7">
        <w:rPr>
          <w:rFonts w:ascii="Century" w:hAnsi="Century" w:cs="Times New Roman"/>
          <w:sz w:val="21"/>
          <w:szCs w:val="21"/>
        </w:rPr>
        <w:t>.</w:t>
      </w:r>
    </w:p>
    <w:p w14:paraId="7FBBB743" w14:textId="30220D50" w:rsidR="00190144" w:rsidRDefault="00190144" w:rsidP="00190144">
      <w:pPr>
        <w:pStyle w:val="a"/>
        <w:adjustRightInd/>
        <w:jc w:val="left"/>
        <w:rPr>
          <w:rFonts w:ascii="Century" w:hAnsi="Century" w:cs="Times New Roman"/>
          <w:sz w:val="21"/>
          <w:szCs w:val="21"/>
        </w:rPr>
      </w:pPr>
      <w:r w:rsidRPr="009D66E7">
        <w:rPr>
          <w:rFonts w:ascii="Century" w:hAnsi="Century" w:cs="Times New Roman"/>
          <w:sz w:val="21"/>
          <w:szCs w:val="21"/>
        </w:rPr>
        <w:t xml:space="preserve">Joshua Cohen, </w:t>
      </w:r>
      <w:r w:rsidRPr="009D66E7">
        <w:rPr>
          <w:rFonts w:ascii="Century" w:hAnsi="Century" w:cs="Times New Roman"/>
          <w:i/>
          <w:iCs/>
          <w:sz w:val="21"/>
          <w:szCs w:val="21"/>
        </w:rPr>
        <w:t xml:space="preserve">Philosophy, Politics, Democracy: Selected Essays </w:t>
      </w:r>
      <w:r w:rsidRPr="009D66E7">
        <w:rPr>
          <w:rFonts w:ascii="Century" w:hAnsi="Century"/>
          <w:sz w:val="21"/>
          <w:szCs w:val="21"/>
        </w:rPr>
        <w:t>(</w:t>
      </w:r>
      <w:r w:rsidRPr="009D66E7">
        <w:rPr>
          <w:rFonts w:ascii="Century" w:hAnsi="Century" w:cs="Times New Roman"/>
          <w:sz w:val="21"/>
          <w:szCs w:val="21"/>
        </w:rPr>
        <w:t>Harvard University Press, 2009</w:t>
      </w:r>
      <w:r w:rsidRPr="009D66E7">
        <w:rPr>
          <w:rFonts w:ascii="Century" w:hAnsi="Century"/>
          <w:sz w:val="21"/>
          <w:szCs w:val="21"/>
        </w:rPr>
        <w:t>)</w:t>
      </w:r>
      <w:r w:rsidRPr="009D66E7">
        <w:rPr>
          <w:rFonts w:ascii="Century" w:hAnsi="Century" w:cs="Times New Roman"/>
          <w:sz w:val="21"/>
          <w:szCs w:val="21"/>
        </w:rPr>
        <w:t>.</w:t>
      </w:r>
    </w:p>
    <w:p w14:paraId="4D501BD5" w14:textId="77777777" w:rsidR="005A18C9" w:rsidRPr="005A18C9" w:rsidRDefault="005A18C9" w:rsidP="005A18C9">
      <w:pPr>
        <w:pStyle w:val="a"/>
        <w:adjustRightInd/>
        <w:rPr>
          <w:rFonts w:ascii="Century" w:hAnsi="Century" w:cs="Times New Roman"/>
          <w:sz w:val="21"/>
          <w:szCs w:val="21"/>
        </w:rPr>
      </w:pPr>
      <w:r w:rsidRPr="005A18C9">
        <w:rPr>
          <w:rFonts w:ascii="Century" w:hAnsi="Century" w:cs="Times New Roman" w:hint="eastAsia"/>
          <w:sz w:val="21"/>
          <w:szCs w:val="21"/>
        </w:rPr>
        <w:t>バンジャマン・コンスタン（大石明夫訳）「近代人の自由と比較された古代人の自由について」、『中京法学』</w:t>
      </w:r>
      <w:r w:rsidRPr="005A18C9">
        <w:rPr>
          <w:rFonts w:ascii="Century" w:hAnsi="Century" w:cs="Times New Roman" w:hint="eastAsia"/>
          <w:sz w:val="21"/>
          <w:szCs w:val="21"/>
        </w:rPr>
        <w:t>33</w:t>
      </w:r>
      <w:r w:rsidRPr="005A18C9">
        <w:rPr>
          <w:rFonts w:ascii="Century" w:hAnsi="Century" w:cs="Times New Roman" w:hint="eastAsia"/>
          <w:sz w:val="21"/>
          <w:szCs w:val="21"/>
        </w:rPr>
        <w:t>巻</w:t>
      </w:r>
      <w:r w:rsidRPr="005A18C9">
        <w:rPr>
          <w:rFonts w:ascii="Century" w:hAnsi="Century" w:cs="Times New Roman" w:hint="eastAsia"/>
          <w:sz w:val="21"/>
          <w:szCs w:val="21"/>
        </w:rPr>
        <w:t>4</w:t>
      </w:r>
      <w:r w:rsidRPr="005A18C9">
        <w:rPr>
          <w:rFonts w:ascii="Century" w:hAnsi="Century" w:cs="Times New Roman" w:hint="eastAsia"/>
          <w:sz w:val="21"/>
          <w:szCs w:val="21"/>
        </w:rPr>
        <w:t>号（</w:t>
      </w:r>
      <w:r w:rsidRPr="005A18C9">
        <w:rPr>
          <w:rFonts w:ascii="Century" w:hAnsi="Century" w:cs="Times New Roman" w:hint="eastAsia"/>
          <w:sz w:val="21"/>
          <w:szCs w:val="21"/>
        </w:rPr>
        <w:t>1999</w:t>
      </w:r>
      <w:r w:rsidRPr="005A18C9">
        <w:rPr>
          <w:rFonts w:ascii="Century" w:hAnsi="Century" w:cs="Times New Roman" w:hint="eastAsia"/>
          <w:sz w:val="21"/>
          <w:szCs w:val="21"/>
        </w:rPr>
        <w:t>年）。</w:t>
      </w:r>
    </w:p>
    <w:p w14:paraId="256593A6" w14:textId="1548A6CE" w:rsidR="005A18C9" w:rsidRPr="009D66E7" w:rsidRDefault="005A18C9" w:rsidP="005A18C9">
      <w:pPr>
        <w:pStyle w:val="a"/>
        <w:adjustRightInd/>
        <w:jc w:val="left"/>
        <w:rPr>
          <w:rFonts w:ascii="Century" w:hAnsi="Century" w:cs="Times New Roman"/>
          <w:sz w:val="21"/>
          <w:szCs w:val="21"/>
        </w:rPr>
      </w:pPr>
      <w:r w:rsidRPr="005A18C9">
        <w:rPr>
          <w:rFonts w:ascii="Century" w:hAnsi="Century" w:cs="Times New Roman"/>
          <w:sz w:val="21"/>
          <w:szCs w:val="21"/>
        </w:rPr>
        <w:t>http://www.chukyo-u.ac.jp/educate/law/academic/hougaku/data/33/3=4/oishi.pdf</w:t>
      </w:r>
    </w:p>
    <w:p w14:paraId="01113359"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B. </w:t>
      </w:r>
      <w:r w:rsidRPr="009D66E7">
        <w:rPr>
          <w:rFonts w:ascii="Century" w:hAnsi="Century"/>
          <w:sz w:val="21"/>
          <w:szCs w:val="21"/>
        </w:rPr>
        <w:t>クリック</w:t>
      </w:r>
      <w:r w:rsidRPr="009D66E7">
        <w:rPr>
          <w:rFonts w:ascii="Century" w:hAnsi="Century"/>
          <w:sz w:val="21"/>
          <w:szCs w:val="21"/>
        </w:rPr>
        <w:t>(</w:t>
      </w:r>
      <w:r w:rsidRPr="009D66E7">
        <w:rPr>
          <w:rFonts w:ascii="Century" w:hAnsi="Century"/>
          <w:sz w:val="21"/>
          <w:szCs w:val="21"/>
        </w:rPr>
        <w:t>添谷育志・</w:t>
      </w:r>
      <w:proofErr w:type="gramStart"/>
      <w:r w:rsidRPr="009D66E7">
        <w:rPr>
          <w:rFonts w:ascii="Century" w:hAnsi="Century"/>
          <w:sz w:val="21"/>
          <w:szCs w:val="21"/>
        </w:rPr>
        <w:t>金田耕一訳</w:t>
      </w:r>
      <w:r w:rsidRPr="009D66E7">
        <w:rPr>
          <w:rFonts w:ascii="Century" w:hAnsi="Century"/>
          <w:sz w:val="21"/>
          <w:szCs w:val="21"/>
        </w:rPr>
        <w:t>)</w:t>
      </w:r>
      <w:r w:rsidRPr="009D66E7">
        <w:rPr>
          <w:rFonts w:ascii="Century" w:hAnsi="Century"/>
          <w:sz w:val="21"/>
          <w:szCs w:val="21"/>
        </w:rPr>
        <w:t>『</w:t>
      </w:r>
      <w:proofErr w:type="gramEnd"/>
      <w:r w:rsidRPr="009D66E7">
        <w:rPr>
          <w:rFonts w:ascii="Century" w:hAnsi="Century"/>
          <w:sz w:val="21"/>
          <w:szCs w:val="21"/>
        </w:rPr>
        <w:t>デモクラシー』</w:t>
      </w:r>
      <w:r w:rsidRPr="009D66E7">
        <w:rPr>
          <w:rFonts w:ascii="Century" w:hAnsi="Century"/>
          <w:sz w:val="21"/>
          <w:szCs w:val="21"/>
        </w:rPr>
        <w:t>(</w:t>
      </w:r>
      <w:r w:rsidRPr="009D66E7">
        <w:rPr>
          <w:rFonts w:ascii="Century" w:hAnsi="Century"/>
          <w:sz w:val="21"/>
          <w:szCs w:val="21"/>
        </w:rPr>
        <w:t>岩波書店</w:t>
      </w:r>
      <w:r w:rsidRPr="009D66E7">
        <w:rPr>
          <w:rFonts w:ascii="Century" w:hAnsi="Century" w:cs="Times New Roman"/>
          <w:sz w:val="21"/>
          <w:szCs w:val="21"/>
        </w:rPr>
        <w:t>, 2004</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1E28DE33"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R. A. </w:t>
      </w:r>
      <w:r w:rsidRPr="009D66E7">
        <w:rPr>
          <w:rFonts w:ascii="Century" w:hAnsi="Century"/>
          <w:sz w:val="21"/>
          <w:szCs w:val="21"/>
        </w:rPr>
        <w:t>ダール</w:t>
      </w:r>
      <w:r w:rsidRPr="009D66E7">
        <w:rPr>
          <w:rFonts w:ascii="Century" w:hAnsi="Century"/>
          <w:sz w:val="21"/>
          <w:szCs w:val="21"/>
        </w:rPr>
        <w:t>(</w:t>
      </w:r>
      <w:r w:rsidRPr="009D66E7">
        <w:rPr>
          <w:rFonts w:ascii="Century" w:hAnsi="Century"/>
          <w:sz w:val="21"/>
          <w:szCs w:val="21"/>
        </w:rPr>
        <w:t>中村孝文訳</w:t>
      </w:r>
      <w:r w:rsidRPr="009D66E7">
        <w:rPr>
          <w:rFonts w:ascii="Century" w:hAnsi="Century"/>
          <w:sz w:val="21"/>
          <w:szCs w:val="21"/>
        </w:rPr>
        <w:t>)</w:t>
      </w:r>
      <w:r w:rsidRPr="009D66E7">
        <w:rPr>
          <w:rFonts w:ascii="Century" w:hAnsi="Century"/>
          <w:sz w:val="21"/>
          <w:szCs w:val="21"/>
        </w:rPr>
        <w:t>『デモクラシーとは何か</w:t>
      </w:r>
      <w:proofErr w:type="gramStart"/>
      <w:r w:rsidRPr="009D66E7">
        <w:rPr>
          <w:rFonts w:ascii="Century" w:hAnsi="Century"/>
          <w:sz w:val="21"/>
          <w:szCs w:val="21"/>
        </w:rPr>
        <w:t>』</w:t>
      </w:r>
      <w:r w:rsidRPr="009D66E7">
        <w:rPr>
          <w:rFonts w:ascii="Century" w:hAnsi="Century"/>
          <w:sz w:val="21"/>
          <w:szCs w:val="21"/>
        </w:rPr>
        <w:t>(</w:t>
      </w:r>
      <w:proofErr w:type="gramEnd"/>
      <w:r w:rsidRPr="009D66E7">
        <w:rPr>
          <w:rFonts w:ascii="Century" w:hAnsi="Century"/>
          <w:sz w:val="21"/>
          <w:szCs w:val="21"/>
        </w:rPr>
        <w:t>岩波書店</w:t>
      </w:r>
      <w:r w:rsidRPr="009D66E7">
        <w:rPr>
          <w:rFonts w:ascii="Century" w:hAnsi="Century" w:cs="Times New Roman"/>
          <w:sz w:val="21"/>
          <w:szCs w:val="21"/>
        </w:rPr>
        <w:t>, 2001</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434014B6" w14:textId="77777777" w:rsidR="00190144" w:rsidRPr="009D66E7" w:rsidRDefault="00190144" w:rsidP="00190144">
      <w:pPr>
        <w:pStyle w:val="a"/>
        <w:adjustRightInd/>
        <w:jc w:val="left"/>
        <w:rPr>
          <w:rFonts w:ascii="Century" w:hAnsi="Century" w:cs="Times New Roman"/>
          <w:sz w:val="21"/>
          <w:szCs w:val="21"/>
        </w:rPr>
      </w:pPr>
      <w:r w:rsidRPr="009D66E7">
        <w:rPr>
          <w:rFonts w:ascii="Century" w:hAnsi="Century" w:cs="Times New Roman"/>
          <w:sz w:val="21"/>
          <w:szCs w:val="21"/>
        </w:rPr>
        <w:t xml:space="preserve">John S. </w:t>
      </w:r>
      <w:proofErr w:type="spellStart"/>
      <w:r w:rsidRPr="009D66E7">
        <w:rPr>
          <w:rFonts w:ascii="Century" w:hAnsi="Century" w:cs="Times New Roman"/>
          <w:sz w:val="21"/>
          <w:szCs w:val="21"/>
        </w:rPr>
        <w:t>Dryzek</w:t>
      </w:r>
      <w:proofErr w:type="spellEnd"/>
      <w:r w:rsidRPr="009D66E7">
        <w:rPr>
          <w:rFonts w:ascii="Century" w:hAnsi="Century" w:cs="Times New Roman"/>
          <w:sz w:val="21"/>
          <w:szCs w:val="21"/>
        </w:rPr>
        <w:t xml:space="preserve">, </w:t>
      </w:r>
      <w:r w:rsidRPr="009D66E7">
        <w:rPr>
          <w:rFonts w:ascii="Century" w:hAnsi="Century" w:cs="Times New Roman"/>
          <w:i/>
          <w:iCs/>
          <w:sz w:val="21"/>
          <w:szCs w:val="21"/>
        </w:rPr>
        <w:t xml:space="preserve">Deliberative Democracy and Beyond: Liberals, Critics, Contestations </w:t>
      </w:r>
      <w:r w:rsidRPr="009D66E7">
        <w:rPr>
          <w:rFonts w:ascii="Century" w:hAnsi="Century"/>
          <w:sz w:val="21"/>
          <w:szCs w:val="21"/>
        </w:rPr>
        <w:t>(</w:t>
      </w:r>
      <w:r w:rsidRPr="009D66E7">
        <w:rPr>
          <w:rFonts w:ascii="Century" w:hAnsi="Century" w:cs="Times New Roman"/>
          <w:sz w:val="21"/>
          <w:szCs w:val="21"/>
        </w:rPr>
        <w:t>Oxford University Press, 2000</w:t>
      </w:r>
      <w:r w:rsidRPr="009D66E7">
        <w:rPr>
          <w:rFonts w:ascii="Century" w:hAnsi="Century"/>
          <w:sz w:val="21"/>
          <w:szCs w:val="21"/>
        </w:rPr>
        <w:t>)</w:t>
      </w:r>
      <w:r w:rsidRPr="009D66E7">
        <w:rPr>
          <w:rFonts w:ascii="Century" w:hAnsi="Century" w:cs="Times New Roman"/>
          <w:sz w:val="21"/>
          <w:szCs w:val="21"/>
        </w:rPr>
        <w:t xml:space="preserve">. </w:t>
      </w:r>
    </w:p>
    <w:p w14:paraId="31428AD8" w14:textId="30A17235" w:rsidR="001F1958" w:rsidRPr="009D66E7" w:rsidRDefault="001F1958" w:rsidP="001F1958">
      <w:pPr>
        <w:pStyle w:val="a"/>
        <w:adjustRightInd/>
        <w:jc w:val="left"/>
        <w:rPr>
          <w:rFonts w:ascii="Century" w:hAnsi="Century" w:cs="Times New Roman"/>
          <w:sz w:val="21"/>
          <w:szCs w:val="21"/>
        </w:rPr>
      </w:pPr>
      <w:r w:rsidRPr="009D66E7">
        <w:rPr>
          <w:rFonts w:ascii="Century" w:hAnsi="Century" w:cs="Times New Roman"/>
          <w:sz w:val="21"/>
          <w:szCs w:val="21"/>
        </w:rPr>
        <w:t xml:space="preserve">David M. </w:t>
      </w:r>
      <w:proofErr w:type="spellStart"/>
      <w:r w:rsidRPr="009D66E7">
        <w:rPr>
          <w:rFonts w:ascii="Century" w:hAnsi="Century" w:cs="Times New Roman"/>
          <w:sz w:val="21"/>
          <w:szCs w:val="21"/>
        </w:rPr>
        <w:t>Estlund</w:t>
      </w:r>
      <w:proofErr w:type="spellEnd"/>
      <w:r w:rsidRPr="009D66E7">
        <w:rPr>
          <w:rFonts w:ascii="Century" w:hAnsi="Century" w:cs="Times New Roman"/>
          <w:sz w:val="21"/>
          <w:szCs w:val="21"/>
        </w:rPr>
        <w:t xml:space="preserve">, </w:t>
      </w:r>
      <w:r w:rsidRPr="009D66E7">
        <w:rPr>
          <w:rFonts w:ascii="Century" w:hAnsi="Century" w:cs="Times New Roman"/>
          <w:i/>
          <w:iCs/>
          <w:sz w:val="21"/>
          <w:szCs w:val="21"/>
        </w:rPr>
        <w:t>Democratic Authority: A Philosophical Framework</w:t>
      </w:r>
      <w:r w:rsidRPr="009D66E7">
        <w:rPr>
          <w:rFonts w:ascii="Century" w:hAnsi="Century" w:cs="Times New Roman"/>
          <w:sz w:val="21"/>
          <w:szCs w:val="21"/>
        </w:rPr>
        <w:t xml:space="preserve"> </w:t>
      </w:r>
      <w:r>
        <w:rPr>
          <w:rFonts w:ascii="Century" w:hAnsi="Century" w:cs="Times New Roman"/>
          <w:sz w:val="21"/>
          <w:szCs w:val="21"/>
        </w:rPr>
        <w:t>(</w:t>
      </w:r>
      <w:r w:rsidRPr="009D66E7">
        <w:rPr>
          <w:rFonts w:ascii="Century" w:hAnsi="Century" w:cs="Times New Roman"/>
          <w:sz w:val="21"/>
          <w:szCs w:val="21"/>
        </w:rPr>
        <w:t>Princeton</w:t>
      </w:r>
      <w:r w:rsidRPr="009D66E7">
        <w:rPr>
          <w:rFonts w:ascii="Century" w:hAnsi="Century"/>
          <w:sz w:val="21"/>
          <w:szCs w:val="21"/>
        </w:rPr>
        <w:t xml:space="preserve">　</w:t>
      </w:r>
      <w:r w:rsidRPr="009D66E7">
        <w:rPr>
          <w:rFonts w:ascii="Century" w:hAnsi="Century" w:cs="Times New Roman"/>
          <w:sz w:val="21"/>
          <w:szCs w:val="21"/>
        </w:rPr>
        <w:t>University Press</w:t>
      </w:r>
      <w:r>
        <w:rPr>
          <w:rFonts w:ascii="Century" w:hAnsi="Century" w:cs="Times New Roman"/>
          <w:sz w:val="21"/>
          <w:szCs w:val="21"/>
        </w:rPr>
        <w:t xml:space="preserve"> 2008)</w:t>
      </w:r>
      <w:r w:rsidRPr="009D66E7">
        <w:rPr>
          <w:rFonts w:ascii="Century" w:hAnsi="Century" w:cs="Times New Roman"/>
          <w:sz w:val="21"/>
          <w:szCs w:val="21"/>
        </w:rPr>
        <w:t>.</w:t>
      </w:r>
    </w:p>
    <w:p w14:paraId="40337588"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James </w:t>
      </w:r>
      <w:proofErr w:type="spellStart"/>
      <w:r w:rsidRPr="009D66E7">
        <w:rPr>
          <w:rFonts w:ascii="Century" w:hAnsi="Century" w:cs="Times New Roman"/>
          <w:sz w:val="21"/>
          <w:szCs w:val="21"/>
        </w:rPr>
        <w:t>Fishkin</w:t>
      </w:r>
      <w:proofErr w:type="spellEnd"/>
      <w:r w:rsidRPr="009D66E7">
        <w:rPr>
          <w:rFonts w:ascii="Century" w:hAnsi="Century" w:cs="Times New Roman"/>
          <w:sz w:val="21"/>
          <w:szCs w:val="21"/>
        </w:rPr>
        <w:t xml:space="preserve">, </w:t>
      </w:r>
      <w:r w:rsidRPr="009D66E7">
        <w:rPr>
          <w:rFonts w:ascii="Century" w:hAnsi="Century" w:cs="Times New Roman"/>
          <w:i/>
          <w:iCs/>
          <w:sz w:val="21"/>
          <w:szCs w:val="21"/>
        </w:rPr>
        <w:t>When the People Speak</w:t>
      </w:r>
      <w:r w:rsidRPr="009D66E7">
        <w:rPr>
          <w:rFonts w:ascii="Century" w:hAnsi="Century" w:cs="Times New Roman"/>
          <w:sz w:val="21"/>
          <w:szCs w:val="21"/>
        </w:rPr>
        <w:t xml:space="preserve"> </w:t>
      </w:r>
      <w:r w:rsidRPr="009D66E7">
        <w:rPr>
          <w:rFonts w:ascii="Century" w:hAnsi="Century"/>
          <w:sz w:val="21"/>
          <w:szCs w:val="21"/>
        </w:rPr>
        <w:t>(</w:t>
      </w:r>
      <w:r w:rsidRPr="009D66E7">
        <w:rPr>
          <w:rFonts w:ascii="Century" w:hAnsi="Century" w:cs="Times New Roman"/>
          <w:sz w:val="21"/>
          <w:szCs w:val="21"/>
        </w:rPr>
        <w:t>Oxford University Press, 2009</w:t>
      </w:r>
      <w:r w:rsidRPr="009D66E7">
        <w:rPr>
          <w:rFonts w:ascii="Century" w:hAnsi="Century"/>
          <w:sz w:val="21"/>
          <w:szCs w:val="21"/>
        </w:rPr>
        <w:t>)</w:t>
      </w:r>
      <w:r w:rsidRPr="009D66E7">
        <w:rPr>
          <w:rFonts w:ascii="Century" w:hAnsi="Century" w:cs="Times New Roman"/>
          <w:sz w:val="21"/>
          <w:szCs w:val="21"/>
        </w:rPr>
        <w:t xml:space="preserve">. </w:t>
      </w:r>
      <w:r w:rsidRPr="009D66E7">
        <w:rPr>
          <w:rFonts w:ascii="Century" w:hAnsi="Century"/>
          <w:sz w:val="21"/>
          <w:szCs w:val="21"/>
        </w:rPr>
        <w:t>曽根泰教監修・岩本貴子訳『人々の声が響き合うとき</w:t>
      </w:r>
      <w:r w:rsidRPr="009D66E7">
        <w:rPr>
          <w:rFonts w:ascii="Century" w:eastAsia="Times New Roman" w:hAnsi="Century" w:cs="Times New Roman"/>
          <w:sz w:val="21"/>
          <w:szCs w:val="21"/>
        </w:rPr>
        <w:t>——</w:t>
      </w:r>
      <w:r w:rsidRPr="009D66E7">
        <w:rPr>
          <w:rFonts w:ascii="Century" w:hAnsi="Century"/>
          <w:sz w:val="21"/>
          <w:szCs w:val="21"/>
        </w:rPr>
        <w:t>熟議空間と民主主義』</w:t>
      </w:r>
      <w:r w:rsidRPr="009D66E7">
        <w:rPr>
          <w:rFonts w:ascii="Century" w:hAnsi="Century"/>
          <w:sz w:val="21"/>
          <w:szCs w:val="21"/>
        </w:rPr>
        <w:t>(</w:t>
      </w:r>
      <w:r w:rsidRPr="009D66E7">
        <w:rPr>
          <w:rFonts w:ascii="Century" w:hAnsi="Century"/>
          <w:sz w:val="21"/>
          <w:szCs w:val="21"/>
        </w:rPr>
        <w:t>早川書房</w:t>
      </w:r>
      <w:r w:rsidRPr="009D66E7">
        <w:rPr>
          <w:rFonts w:ascii="Century" w:hAnsi="Century" w:cs="Times New Roman"/>
          <w:sz w:val="21"/>
          <w:szCs w:val="21"/>
        </w:rPr>
        <w:t>, 2011</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5076A174" w14:textId="721CCDF5" w:rsidR="00190144" w:rsidRPr="009D66E7" w:rsidRDefault="00190144" w:rsidP="00190144">
      <w:pPr>
        <w:pStyle w:val="a"/>
        <w:adjustRightInd/>
        <w:jc w:val="left"/>
        <w:rPr>
          <w:rFonts w:ascii="Century" w:hAnsi="Century" w:cs="Times New Roman"/>
          <w:sz w:val="21"/>
          <w:szCs w:val="21"/>
        </w:rPr>
      </w:pPr>
      <w:r w:rsidRPr="009D66E7">
        <w:rPr>
          <w:rFonts w:ascii="Century" w:hAnsi="Century" w:cs="Times New Roman"/>
          <w:sz w:val="21"/>
          <w:szCs w:val="21"/>
        </w:rPr>
        <w:t xml:space="preserve">Amy Gutman and Dennis Thompson, </w:t>
      </w:r>
      <w:r w:rsidRPr="009D66E7">
        <w:rPr>
          <w:rFonts w:ascii="Century" w:hAnsi="Century" w:cs="Times New Roman"/>
          <w:i/>
          <w:iCs/>
          <w:sz w:val="21"/>
          <w:szCs w:val="21"/>
        </w:rPr>
        <w:t>Why Deliberative Democracy?</w:t>
      </w:r>
      <w:r w:rsidRPr="009D66E7">
        <w:rPr>
          <w:rFonts w:ascii="Century" w:hAnsi="Century" w:cs="Times New Roman"/>
          <w:sz w:val="21"/>
          <w:szCs w:val="21"/>
        </w:rPr>
        <w:t xml:space="preserve"> </w:t>
      </w:r>
      <w:r w:rsidRPr="009D66E7">
        <w:rPr>
          <w:rFonts w:ascii="Century" w:hAnsi="Century"/>
          <w:sz w:val="21"/>
          <w:szCs w:val="21"/>
        </w:rPr>
        <w:t>(</w:t>
      </w:r>
      <w:r w:rsidRPr="009D66E7">
        <w:rPr>
          <w:rFonts w:ascii="Century" w:hAnsi="Century" w:cs="Times New Roman"/>
          <w:sz w:val="21"/>
          <w:szCs w:val="21"/>
        </w:rPr>
        <w:t>Princeton University Press, 2004</w:t>
      </w:r>
      <w:r w:rsidRPr="009D66E7">
        <w:rPr>
          <w:rFonts w:ascii="Century" w:hAnsi="Century"/>
          <w:sz w:val="21"/>
          <w:szCs w:val="21"/>
        </w:rPr>
        <w:t>)</w:t>
      </w:r>
      <w:r w:rsidRPr="009D66E7">
        <w:rPr>
          <w:rFonts w:ascii="Century" w:hAnsi="Century" w:cs="Times New Roman"/>
          <w:sz w:val="21"/>
          <w:szCs w:val="21"/>
        </w:rPr>
        <w:t>.</w:t>
      </w:r>
    </w:p>
    <w:p w14:paraId="76C38B91" w14:textId="77777777" w:rsidR="00B10919" w:rsidRDefault="00B10919" w:rsidP="001F1958">
      <w:pPr>
        <w:suppressAutoHyphens w:val="0"/>
        <w:kinsoku/>
        <w:wordWrap/>
        <w:autoSpaceDE/>
        <w:autoSpaceDN/>
        <w:adjustRightInd/>
        <w:jc w:val="both"/>
        <w:rPr>
          <w:rFonts w:ascii="Century" w:hAnsi="Century" w:cs="Times New Roman"/>
          <w:sz w:val="21"/>
          <w:szCs w:val="21"/>
        </w:rPr>
      </w:pPr>
      <w:r w:rsidRPr="00B10919">
        <w:rPr>
          <w:rFonts w:ascii="Century" w:hAnsi="Century" w:cs="Times New Roman" w:hint="eastAsia"/>
          <w:sz w:val="21"/>
          <w:szCs w:val="21"/>
        </w:rPr>
        <w:t>ユルゲン・ハーバーマス（河上倫逸・耳野健二訳）『事実性と妥当性　上・下』</w:t>
      </w:r>
      <w:r w:rsidRPr="00B10919">
        <w:rPr>
          <w:rFonts w:ascii="Century" w:hAnsi="Century" w:cs="Times New Roman" w:hint="eastAsia"/>
          <w:sz w:val="21"/>
          <w:szCs w:val="21"/>
        </w:rPr>
        <w:t>(</w:t>
      </w:r>
      <w:r w:rsidRPr="00B10919">
        <w:rPr>
          <w:rFonts w:ascii="Century" w:hAnsi="Century" w:cs="Times New Roman" w:hint="eastAsia"/>
          <w:sz w:val="21"/>
          <w:szCs w:val="21"/>
        </w:rPr>
        <w:t>未來社、</w:t>
      </w:r>
      <w:r w:rsidRPr="00B10919">
        <w:rPr>
          <w:rFonts w:ascii="Century" w:hAnsi="Century" w:cs="Times New Roman" w:hint="eastAsia"/>
          <w:sz w:val="21"/>
          <w:szCs w:val="21"/>
        </w:rPr>
        <w:t>2003</w:t>
      </w:r>
      <w:r w:rsidRPr="00B10919">
        <w:rPr>
          <w:rFonts w:ascii="Century" w:hAnsi="Century" w:cs="Times New Roman" w:hint="eastAsia"/>
          <w:sz w:val="21"/>
          <w:szCs w:val="21"/>
        </w:rPr>
        <w:t>年</w:t>
      </w:r>
      <w:r w:rsidRPr="00B10919">
        <w:rPr>
          <w:rFonts w:ascii="Century" w:hAnsi="Century" w:cs="Times New Roman" w:hint="eastAsia"/>
          <w:sz w:val="21"/>
          <w:szCs w:val="21"/>
        </w:rPr>
        <w:t>)</w:t>
      </w:r>
      <w:r w:rsidRPr="00B10919">
        <w:rPr>
          <w:rFonts w:ascii="Century" w:hAnsi="Century" w:cs="Times New Roman" w:hint="eastAsia"/>
          <w:sz w:val="21"/>
          <w:szCs w:val="21"/>
        </w:rPr>
        <w:t>。</w:t>
      </w:r>
    </w:p>
    <w:p w14:paraId="5FAB2EFE" w14:textId="323AEBF5" w:rsidR="001E0B2A" w:rsidRDefault="00B10919" w:rsidP="001F1958">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ユルゲン・</w:t>
      </w:r>
      <w:r w:rsidR="001E0B2A">
        <w:rPr>
          <w:rFonts w:ascii="Century" w:hAnsi="Century" w:cs="Times New Roman" w:hint="eastAsia"/>
          <w:sz w:val="21"/>
          <w:szCs w:val="21"/>
        </w:rPr>
        <w:t>ハーバーマス（</w:t>
      </w:r>
      <w:r w:rsidR="001E0B2A" w:rsidRPr="001E0B2A">
        <w:rPr>
          <w:rFonts w:ascii="Century" w:hAnsi="Century" w:cs="Times New Roman" w:hint="eastAsia"/>
          <w:sz w:val="21"/>
          <w:szCs w:val="21"/>
        </w:rPr>
        <w:t>高野昌行訳）『他者の受容』（法政大学出版局、</w:t>
      </w:r>
      <w:r w:rsidR="001E0B2A" w:rsidRPr="001E0B2A">
        <w:rPr>
          <w:rFonts w:ascii="Century" w:hAnsi="Century" w:cs="Times New Roman" w:hint="eastAsia"/>
          <w:sz w:val="21"/>
          <w:szCs w:val="21"/>
        </w:rPr>
        <w:t>2004</w:t>
      </w:r>
      <w:r w:rsidR="001E0B2A" w:rsidRPr="001E0B2A">
        <w:rPr>
          <w:rFonts w:ascii="Century" w:hAnsi="Century" w:cs="Times New Roman" w:hint="eastAsia"/>
          <w:sz w:val="21"/>
          <w:szCs w:val="21"/>
        </w:rPr>
        <w:t>年）。</w:t>
      </w:r>
    </w:p>
    <w:p w14:paraId="17E73EF6" w14:textId="7FFE73BE"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A. </w:t>
      </w:r>
      <w:r w:rsidRPr="009D66E7">
        <w:rPr>
          <w:rFonts w:ascii="Century" w:hAnsi="Century"/>
          <w:sz w:val="21"/>
          <w:szCs w:val="21"/>
        </w:rPr>
        <w:t>ハミルトン・</w:t>
      </w:r>
      <w:r w:rsidRPr="009D66E7">
        <w:rPr>
          <w:rFonts w:ascii="Century" w:hAnsi="Century" w:cs="Times New Roman"/>
          <w:sz w:val="21"/>
          <w:szCs w:val="21"/>
        </w:rPr>
        <w:t xml:space="preserve">J. </w:t>
      </w:r>
      <w:r w:rsidRPr="009D66E7">
        <w:rPr>
          <w:rFonts w:ascii="Century" w:hAnsi="Century"/>
          <w:sz w:val="21"/>
          <w:szCs w:val="21"/>
        </w:rPr>
        <w:t>ジェイ・</w:t>
      </w:r>
      <w:r w:rsidRPr="009D66E7">
        <w:rPr>
          <w:rFonts w:ascii="Century" w:hAnsi="Century" w:cs="Times New Roman"/>
          <w:sz w:val="21"/>
          <w:szCs w:val="21"/>
        </w:rPr>
        <w:t xml:space="preserve">J. </w:t>
      </w:r>
      <w:r w:rsidRPr="009D66E7">
        <w:rPr>
          <w:rFonts w:ascii="Century" w:hAnsi="Century"/>
          <w:sz w:val="21"/>
          <w:szCs w:val="21"/>
        </w:rPr>
        <w:t>マディソン</w:t>
      </w:r>
      <w:r w:rsidRPr="009D66E7">
        <w:rPr>
          <w:rFonts w:ascii="Century" w:hAnsi="Century"/>
          <w:sz w:val="21"/>
          <w:szCs w:val="21"/>
        </w:rPr>
        <w:t>(</w:t>
      </w:r>
      <w:r w:rsidRPr="009D66E7">
        <w:rPr>
          <w:rFonts w:ascii="Century" w:hAnsi="Century"/>
          <w:sz w:val="21"/>
          <w:szCs w:val="21"/>
        </w:rPr>
        <w:t>斎藤眞・</w:t>
      </w:r>
      <w:proofErr w:type="gramStart"/>
      <w:r w:rsidRPr="009D66E7">
        <w:rPr>
          <w:rFonts w:ascii="Century" w:hAnsi="Century"/>
          <w:sz w:val="21"/>
          <w:szCs w:val="21"/>
        </w:rPr>
        <w:t>中野勝郎訳</w:t>
      </w:r>
      <w:r w:rsidRPr="009D66E7">
        <w:rPr>
          <w:rFonts w:ascii="Century" w:hAnsi="Century"/>
          <w:sz w:val="21"/>
          <w:szCs w:val="21"/>
        </w:rPr>
        <w:t>)</w:t>
      </w:r>
      <w:r w:rsidRPr="009D66E7">
        <w:rPr>
          <w:rFonts w:ascii="Century" w:hAnsi="Century"/>
          <w:sz w:val="21"/>
          <w:szCs w:val="21"/>
        </w:rPr>
        <w:t>『</w:t>
      </w:r>
      <w:proofErr w:type="gramEnd"/>
      <w:r w:rsidRPr="009D66E7">
        <w:rPr>
          <w:rFonts w:ascii="Century" w:hAnsi="Century"/>
          <w:sz w:val="21"/>
          <w:szCs w:val="21"/>
        </w:rPr>
        <w:t>ザ・フェデラリスト』</w:t>
      </w:r>
      <w:r w:rsidRPr="009D66E7">
        <w:rPr>
          <w:rFonts w:ascii="Century" w:hAnsi="Century"/>
          <w:sz w:val="21"/>
          <w:szCs w:val="21"/>
        </w:rPr>
        <w:t>(</w:t>
      </w:r>
      <w:r w:rsidRPr="009D66E7">
        <w:rPr>
          <w:rFonts w:ascii="Century" w:hAnsi="Century"/>
          <w:sz w:val="21"/>
          <w:szCs w:val="21"/>
        </w:rPr>
        <w:t>岩波文庫</w:t>
      </w:r>
      <w:r w:rsidRPr="009D66E7">
        <w:rPr>
          <w:rFonts w:ascii="Century" w:hAnsi="Century" w:cs="Times New Roman"/>
          <w:sz w:val="21"/>
          <w:szCs w:val="21"/>
        </w:rPr>
        <w:t>, 1997</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602F2855"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橋場弦『</w:t>
      </w:r>
      <w:r>
        <w:rPr>
          <w:rFonts w:ascii="Century" w:hAnsi="Century" w:hint="eastAsia"/>
          <w:sz w:val="21"/>
          <w:szCs w:val="21"/>
        </w:rPr>
        <w:t>民主主義の源流</w:t>
      </w:r>
      <w:r w:rsidRPr="009D66E7">
        <w:rPr>
          <w:rFonts w:ascii="Century" w:hAnsi="Century"/>
          <w:sz w:val="21"/>
          <w:szCs w:val="21"/>
        </w:rPr>
        <w:t>――</w:t>
      </w:r>
      <w:r w:rsidRPr="009D66E7">
        <w:rPr>
          <w:rFonts w:ascii="Century" w:hAnsi="Century"/>
          <w:sz w:val="21"/>
          <w:szCs w:val="21"/>
        </w:rPr>
        <w:t>古代アテネの実験』</w:t>
      </w:r>
      <w:r w:rsidRPr="009D66E7">
        <w:rPr>
          <w:rFonts w:ascii="Century" w:hAnsi="Century"/>
          <w:sz w:val="21"/>
          <w:szCs w:val="21"/>
        </w:rPr>
        <w:t>(</w:t>
      </w:r>
      <w:r>
        <w:rPr>
          <w:rFonts w:ascii="Century" w:hAnsi="Century" w:hint="eastAsia"/>
          <w:sz w:val="21"/>
          <w:szCs w:val="21"/>
        </w:rPr>
        <w:t>講談社学術文庫、</w:t>
      </w:r>
      <w:r>
        <w:rPr>
          <w:rFonts w:ascii="Century" w:hAnsi="Century" w:hint="eastAsia"/>
          <w:sz w:val="21"/>
          <w:szCs w:val="21"/>
        </w:rPr>
        <w:t>2016</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7AC291BD"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早川誠『代表制という思想』</w:t>
      </w:r>
      <w:r w:rsidRPr="009D66E7">
        <w:rPr>
          <w:rFonts w:ascii="Century" w:hAnsi="Century"/>
          <w:sz w:val="21"/>
          <w:szCs w:val="21"/>
        </w:rPr>
        <w:t>(</w:t>
      </w:r>
      <w:r w:rsidRPr="009D66E7">
        <w:rPr>
          <w:rFonts w:ascii="Century" w:hAnsi="Century"/>
          <w:sz w:val="21"/>
          <w:szCs w:val="21"/>
        </w:rPr>
        <w:t>風行社</w:t>
      </w:r>
      <w:r w:rsidRPr="009D66E7">
        <w:rPr>
          <w:rFonts w:ascii="Century" w:hAnsi="Century" w:cs="Times New Roman"/>
          <w:sz w:val="21"/>
          <w:szCs w:val="21"/>
        </w:rPr>
        <w:t>, 2014</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3D7639A4" w14:textId="0019F12C" w:rsidR="00B10919" w:rsidRDefault="00B10919" w:rsidP="001F1958">
      <w:pPr>
        <w:suppressAutoHyphens w:val="0"/>
        <w:kinsoku/>
        <w:wordWrap/>
        <w:autoSpaceDE/>
        <w:autoSpaceDN/>
        <w:adjustRightInd/>
        <w:jc w:val="both"/>
        <w:rPr>
          <w:rFonts w:ascii="Century" w:hAnsi="Century" w:cs="Times New Roman"/>
          <w:sz w:val="21"/>
          <w:szCs w:val="21"/>
        </w:rPr>
      </w:pPr>
      <w:r w:rsidRPr="00B10919">
        <w:rPr>
          <w:rFonts w:ascii="Century" w:hAnsi="Century" w:cs="Times New Roman" w:hint="eastAsia"/>
          <w:sz w:val="21"/>
          <w:szCs w:val="21"/>
        </w:rPr>
        <w:t>ジョン・キーン（森本醇訳）『デモクラシーの生と死　上・下』（みすず書房、</w:t>
      </w:r>
      <w:r w:rsidRPr="00B10919">
        <w:rPr>
          <w:rFonts w:ascii="Century" w:hAnsi="Century" w:cs="Times New Roman" w:hint="eastAsia"/>
          <w:sz w:val="21"/>
          <w:szCs w:val="21"/>
        </w:rPr>
        <w:t>2013</w:t>
      </w:r>
      <w:r w:rsidRPr="00B10919">
        <w:rPr>
          <w:rFonts w:ascii="Century" w:hAnsi="Century" w:cs="Times New Roman" w:hint="eastAsia"/>
          <w:sz w:val="21"/>
          <w:szCs w:val="21"/>
        </w:rPr>
        <w:t>年）。</w:t>
      </w:r>
    </w:p>
    <w:p w14:paraId="6F78F0FB" w14:textId="17C6B764"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Ernesto </w:t>
      </w:r>
      <w:proofErr w:type="spellStart"/>
      <w:r w:rsidRPr="009D66E7">
        <w:rPr>
          <w:rFonts w:ascii="Century" w:hAnsi="Century" w:cs="Times New Roman"/>
          <w:sz w:val="21"/>
          <w:szCs w:val="21"/>
        </w:rPr>
        <w:t>Laclau</w:t>
      </w:r>
      <w:proofErr w:type="spellEnd"/>
      <w:r w:rsidRPr="009D66E7">
        <w:rPr>
          <w:rFonts w:ascii="Century" w:hAnsi="Century" w:cs="Times New Roman"/>
          <w:sz w:val="21"/>
          <w:szCs w:val="21"/>
        </w:rPr>
        <w:t xml:space="preserve">, </w:t>
      </w:r>
      <w:r w:rsidRPr="009D66E7">
        <w:rPr>
          <w:rFonts w:ascii="Century" w:hAnsi="Century" w:cs="Times New Roman"/>
          <w:i/>
          <w:iCs/>
          <w:sz w:val="21"/>
          <w:szCs w:val="21"/>
        </w:rPr>
        <w:t xml:space="preserve">On Populist Reason </w:t>
      </w:r>
      <w:r w:rsidRPr="009D66E7">
        <w:rPr>
          <w:rFonts w:ascii="Century" w:hAnsi="Century"/>
          <w:sz w:val="21"/>
          <w:szCs w:val="21"/>
        </w:rPr>
        <w:t>(</w:t>
      </w:r>
      <w:r w:rsidRPr="009D66E7">
        <w:rPr>
          <w:rFonts w:ascii="Century" w:hAnsi="Century" w:cs="Times New Roman"/>
          <w:sz w:val="21"/>
          <w:szCs w:val="21"/>
        </w:rPr>
        <w:t>Verso, 2005</w:t>
      </w:r>
      <w:r w:rsidRPr="009D66E7">
        <w:rPr>
          <w:rFonts w:ascii="Century" w:hAnsi="Century"/>
          <w:sz w:val="21"/>
          <w:szCs w:val="21"/>
        </w:rPr>
        <w:t>)</w:t>
      </w:r>
      <w:r w:rsidRPr="009D66E7">
        <w:rPr>
          <w:rFonts w:ascii="Century" w:hAnsi="Century" w:cs="Times New Roman"/>
          <w:sz w:val="21"/>
          <w:szCs w:val="21"/>
        </w:rPr>
        <w:t>.</w:t>
      </w:r>
    </w:p>
    <w:p w14:paraId="1024F762" w14:textId="79E45BAB" w:rsidR="001F1958" w:rsidRPr="009D66E7" w:rsidRDefault="001F1958" w:rsidP="001F1958">
      <w:pPr>
        <w:pStyle w:val="a"/>
        <w:adjustRightInd/>
        <w:jc w:val="left"/>
        <w:rPr>
          <w:rFonts w:ascii="Century" w:hAnsi="Century" w:cs="Times New Roman"/>
          <w:sz w:val="21"/>
          <w:szCs w:val="21"/>
        </w:rPr>
      </w:pPr>
      <w:r w:rsidRPr="009D66E7">
        <w:rPr>
          <w:rFonts w:ascii="Century" w:hAnsi="Century" w:cs="Times New Roman"/>
          <w:sz w:val="21"/>
          <w:szCs w:val="21"/>
        </w:rPr>
        <w:t>Hélène</w:t>
      </w:r>
      <w:r>
        <w:rPr>
          <w:rFonts w:ascii="Century" w:hAnsi="Century" w:cs="Times New Roman"/>
          <w:sz w:val="21"/>
          <w:szCs w:val="21"/>
        </w:rPr>
        <w:t xml:space="preserve"> </w:t>
      </w:r>
      <w:proofErr w:type="spellStart"/>
      <w:r w:rsidRPr="009D66E7">
        <w:rPr>
          <w:rFonts w:ascii="Century" w:hAnsi="Century" w:cs="Times New Roman"/>
          <w:sz w:val="21"/>
          <w:szCs w:val="21"/>
        </w:rPr>
        <w:t>Landemore</w:t>
      </w:r>
      <w:proofErr w:type="spellEnd"/>
      <w:r w:rsidRPr="009D66E7">
        <w:rPr>
          <w:rFonts w:ascii="Century" w:hAnsi="Century" w:cs="Times New Roman"/>
          <w:sz w:val="21"/>
          <w:szCs w:val="21"/>
        </w:rPr>
        <w:t xml:space="preserve">, </w:t>
      </w:r>
      <w:r w:rsidRPr="009D66E7">
        <w:rPr>
          <w:rFonts w:ascii="Century" w:hAnsi="Century" w:cs="Times New Roman"/>
          <w:i/>
          <w:iCs/>
          <w:sz w:val="21"/>
          <w:szCs w:val="21"/>
        </w:rPr>
        <w:t>Democratic Reason: Politics, Collective Intelligence, and the Rule of the Many</w:t>
      </w:r>
      <w:r>
        <w:rPr>
          <w:rFonts w:ascii="Century" w:hAnsi="Century" w:cs="Times New Roman"/>
          <w:sz w:val="21"/>
          <w:szCs w:val="21"/>
        </w:rPr>
        <w:t xml:space="preserve"> (</w:t>
      </w:r>
      <w:r w:rsidRPr="009D66E7">
        <w:rPr>
          <w:rFonts w:ascii="Century" w:hAnsi="Century" w:cs="Times New Roman"/>
          <w:sz w:val="21"/>
          <w:szCs w:val="21"/>
        </w:rPr>
        <w:t>Princeton University Press</w:t>
      </w:r>
      <w:r>
        <w:rPr>
          <w:rFonts w:ascii="Century" w:hAnsi="Century" w:cs="Times New Roman"/>
          <w:sz w:val="21"/>
          <w:szCs w:val="21"/>
        </w:rPr>
        <w:t xml:space="preserve"> 2013)</w:t>
      </w:r>
      <w:r w:rsidRPr="009D66E7">
        <w:rPr>
          <w:rFonts w:ascii="Century" w:hAnsi="Century" w:cs="Times New Roman"/>
          <w:sz w:val="21"/>
          <w:szCs w:val="21"/>
        </w:rPr>
        <w:t>.</w:t>
      </w:r>
    </w:p>
    <w:p w14:paraId="500AE7ED"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lastRenderedPageBreak/>
        <w:t xml:space="preserve">Walter Lippmann,  </w:t>
      </w:r>
      <w:r w:rsidRPr="009D66E7">
        <w:rPr>
          <w:rFonts w:ascii="Century" w:hAnsi="Century" w:cs="Times New Roman"/>
          <w:i/>
          <w:iCs/>
          <w:sz w:val="21"/>
          <w:szCs w:val="21"/>
        </w:rPr>
        <w:t>Public Opinion</w:t>
      </w:r>
      <w:r w:rsidRPr="009D66E7">
        <w:rPr>
          <w:rFonts w:ascii="Century" w:hAnsi="Century" w:cs="Times New Roman"/>
          <w:sz w:val="21"/>
          <w:szCs w:val="21"/>
        </w:rPr>
        <w:t>, Dover Publications, 2004</w:t>
      </w:r>
      <w:r w:rsidRPr="009D66E7">
        <w:rPr>
          <w:rFonts w:ascii="Century" w:hAnsi="Century"/>
          <w:sz w:val="21"/>
          <w:szCs w:val="21"/>
        </w:rPr>
        <w:t>(</w:t>
      </w:r>
      <w:r w:rsidRPr="009D66E7">
        <w:rPr>
          <w:rFonts w:ascii="Century" w:hAnsi="Century" w:cs="Times New Roman"/>
          <w:sz w:val="21"/>
          <w:szCs w:val="21"/>
        </w:rPr>
        <w:t>orginally,1922</w:t>
      </w:r>
      <w:r w:rsidRPr="009D66E7">
        <w:rPr>
          <w:rFonts w:ascii="Century" w:hAnsi="Century"/>
          <w:sz w:val="21"/>
          <w:szCs w:val="21"/>
        </w:rPr>
        <w:t>)</w:t>
      </w:r>
      <w:r w:rsidRPr="009D66E7">
        <w:rPr>
          <w:rFonts w:ascii="Century" w:hAnsi="Century" w:cs="Times New Roman"/>
          <w:sz w:val="21"/>
          <w:szCs w:val="21"/>
        </w:rPr>
        <w:t xml:space="preserve">, </w:t>
      </w:r>
      <w:r w:rsidRPr="009D66E7">
        <w:rPr>
          <w:rFonts w:ascii="Century" w:hAnsi="Century"/>
          <w:sz w:val="21"/>
          <w:szCs w:val="21"/>
        </w:rPr>
        <w:t>掛川トミ子訳『世論』上・下</w:t>
      </w:r>
      <w:r w:rsidRPr="009D66E7">
        <w:rPr>
          <w:rFonts w:ascii="Century" w:hAnsi="Century"/>
          <w:sz w:val="21"/>
          <w:szCs w:val="21"/>
        </w:rPr>
        <w:t>(</w:t>
      </w:r>
      <w:r w:rsidRPr="009D66E7">
        <w:rPr>
          <w:rFonts w:ascii="Century" w:hAnsi="Century"/>
          <w:sz w:val="21"/>
          <w:szCs w:val="21"/>
        </w:rPr>
        <w:t>岩波文庫</w:t>
      </w:r>
      <w:r w:rsidRPr="009D66E7">
        <w:rPr>
          <w:rFonts w:ascii="Century" w:hAnsi="Century" w:cs="Times New Roman"/>
          <w:sz w:val="21"/>
          <w:szCs w:val="21"/>
        </w:rPr>
        <w:t>, 1987</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6E24D663" w14:textId="3433D939" w:rsidR="005A18C9" w:rsidRDefault="005A18C9" w:rsidP="001F1958">
      <w:pPr>
        <w:suppressAutoHyphens w:val="0"/>
        <w:kinsoku/>
        <w:wordWrap/>
        <w:autoSpaceDE/>
        <w:autoSpaceDN/>
        <w:adjustRightInd/>
        <w:jc w:val="both"/>
        <w:rPr>
          <w:rFonts w:ascii="Century" w:hAnsi="Century" w:cs="Times New Roman"/>
          <w:sz w:val="21"/>
          <w:szCs w:val="21"/>
        </w:rPr>
      </w:pPr>
      <w:r>
        <w:rPr>
          <w:rFonts w:ascii="Century" w:hAnsi="Century" w:cs="Times New Roman" w:hint="eastAsia"/>
          <w:sz w:val="21"/>
          <w:szCs w:val="21"/>
        </w:rPr>
        <w:t>J.</w:t>
      </w:r>
      <w:r>
        <w:rPr>
          <w:rFonts w:ascii="Century" w:hAnsi="Century" w:cs="Times New Roman"/>
          <w:sz w:val="21"/>
          <w:szCs w:val="21"/>
        </w:rPr>
        <w:t xml:space="preserve"> </w:t>
      </w:r>
      <w:r w:rsidRPr="005A18C9">
        <w:rPr>
          <w:rFonts w:ascii="Century" w:hAnsi="Century" w:cs="Times New Roman" w:hint="eastAsia"/>
          <w:sz w:val="21"/>
          <w:szCs w:val="21"/>
        </w:rPr>
        <w:t>ロック（加藤節訳）『統治二論』（岩波書店、</w:t>
      </w:r>
      <w:r w:rsidRPr="005A18C9">
        <w:rPr>
          <w:rFonts w:ascii="Century" w:hAnsi="Century" w:cs="Times New Roman" w:hint="eastAsia"/>
          <w:sz w:val="21"/>
          <w:szCs w:val="21"/>
        </w:rPr>
        <w:t>2010</w:t>
      </w:r>
      <w:r w:rsidRPr="005A18C9">
        <w:rPr>
          <w:rFonts w:ascii="Century" w:hAnsi="Century" w:cs="Times New Roman" w:hint="eastAsia"/>
          <w:sz w:val="21"/>
          <w:szCs w:val="21"/>
        </w:rPr>
        <w:t>年）。</w:t>
      </w:r>
    </w:p>
    <w:p w14:paraId="7C5121D7" w14:textId="4F8C34DC" w:rsidR="001F1958" w:rsidRPr="009D66E7" w:rsidRDefault="001F1958" w:rsidP="001F1958">
      <w:pPr>
        <w:suppressAutoHyphens w:val="0"/>
        <w:kinsoku/>
        <w:wordWrap/>
        <w:autoSpaceDE/>
        <w:autoSpaceDN/>
        <w:adjustRightInd/>
        <w:rPr>
          <w:rFonts w:ascii="Century" w:hAnsi="Century" w:cs="Times New Roman"/>
          <w:sz w:val="21"/>
          <w:szCs w:val="21"/>
        </w:rPr>
      </w:pPr>
      <w:r w:rsidRPr="009D66E7">
        <w:rPr>
          <w:rFonts w:ascii="Century" w:hAnsi="Century" w:cs="Times New Roman"/>
          <w:spacing w:val="-6"/>
          <w:sz w:val="21"/>
          <w:szCs w:val="21"/>
        </w:rPr>
        <w:t>Jane</w:t>
      </w:r>
      <w:r w:rsidRPr="009D66E7">
        <w:rPr>
          <w:rFonts w:ascii="Century" w:hAnsi="Century" w:cs="Times New Roman"/>
          <w:spacing w:val="-2"/>
          <w:sz w:val="21"/>
          <w:szCs w:val="21"/>
        </w:rPr>
        <w:t xml:space="preserve"> </w:t>
      </w:r>
      <w:proofErr w:type="spellStart"/>
      <w:r w:rsidRPr="009D66E7">
        <w:rPr>
          <w:rFonts w:ascii="Century" w:hAnsi="Century" w:cs="Times New Roman"/>
          <w:spacing w:val="-6"/>
          <w:sz w:val="21"/>
          <w:szCs w:val="21"/>
        </w:rPr>
        <w:t>Mansbridge</w:t>
      </w:r>
      <w:proofErr w:type="spellEnd"/>
      <w:r w:rsidRPr="009D66E7">
        <w:rPr>
          <w:rFonts w:ascii="Century" w:hAnsi="Century" w:cs="Times New Roman"/>
          <w:spacing w:val="-6"/>
          <w:sz w:val="21"/>
          <w:szCs w:val="21"/>
        </w:rPr>
        <w:t>,</w:t>
      </w:r>
      <w:r w:rsidRPr="009D66E7">
        <w:rPr>
          <w:rFonts w:ascii="Century" w:hAnsi="Century" w:cs="Times New Roman"/>
          <w:spacing w:val="-2"/>
          <w:sz w:val="21"/>
          <w:szCs w:val="21"/>
        </w:rPr>
        <w:t xml:space="preserve"> </w:t>
      </w:r>
      <w:r w:rsidRPr="009D66E7">
        <w:rPr>
          <w:rFonts w:ascii="Century" w:hAnsi="Century"/>
          <w:spacing w:val="-2"/>
          <w:sz w:val="21"/>
          <w:szCs w:val="21"/>
        </w:rPr>
        <w:t>“</w:t>
      </w:r>
      <w:r w:rsidRPr="009D66E7">
        <w:rPr>
          <w:rFonts w:ascii="Century" w:hAnsi="Century" w:cs="Times New Roman"/>
          <w:spacing w:val="-6"/>
          <w:sz w:val="21"/>
          <w:szCs w:val="21"/>
        </w:rPr>
        <w:t>Rethinking</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Representation,</w:t>
      </w:r>
      <w:r w:rsidRPr="009D66E7">
        <w:rPr>
          <w:rFonts w:ascii="Century" w:hAnsi="Century"/>
          <w:spacing w:val="-2"/>
          <w:sz w:val="21"/>
          <w:szCs w:val="21"/>
        </w:rPr>
        <w:t>”</w:t>
      </w:r>
      <w:r>
        <w:rPr>
          <w:rFonts w:ascii="Century" w:hAnsi="Century"/>
          <w:spacing w:val="-2"/>
          <w:sz w:val="21"/>
          <w:szCs w:val="21"/>
        </w:rPr>
        <w:t xml:space="preserve"> </w:t>
      </w:r>
      <w:r w:rsidRPr="009D66E7">
        <w:rPr>
          <w:rFonts w:ascii="Century" w:hAnsi="Century" w:cs="Times New Roman"/>
          <w:i/>
          <w:iCs/>
          <w:spacing w:val="-6"/>
          <w:sz w:val="21"/>
          <w:szCs w:val="21"/>
        </w:rPr>
        <w:t>American</w:t>
      </w:r>
      <w:r w:rsidRPr="009D66E7">
        <w:rPr>
          <w:rFonts w:ascii="Century" w:hAnsi="Century" w:cs="Times New Roman"/>
          <w:i/>
          <w:iCs/>
          <w:spacing w:val="-2"/>
          <w:sz w:val="21"/>
          <w:szCs w:val="21"/>
        </w:rPr>
        <w:t xml:space="preserve"> </w:t>
      </w:r>
      <w:r w:rsidRPr="009D66E7">
        <w:rPr>
          <w:rFonts w:ascii="Century" w:hAnsi="Century" w:cs="Times New Roman"/>
          <w:i/>
          <w:iCs/>
          <w:spacing w:val="-6"/>
          <w:sz w:val="21"/>
          <w:szCs w:val="21"/>
        </w:rPr>
        <w:t>Political</w:t>
      </w:r>
      <w:r w:rsidRPr="009D66E7">
        <w:rPr>
          <w:rFonts w:ascii="Century" w:hAnsi="Century" w:cs="Times New Roman"/>
          <w:i/>
          <w:iCs/>
          <w:spacing w:val="-2"/>
          <w:sz w:val="21"/>
          <w:szCs w:val="21"/>
        </w:rPr>
        <w:t xml:space="preserve"> </w:t>
      </w:r>
      <w:r w:rsidRPr="009D66E7">
        <w:rPr>
          <w:rFonts w:ascii="Century" w:hAnsi="Century" w:cs="Times New Roman"/>
          <w:i/>
          <w:iCs/>
          <w:spacing w:val="-6"/>
          <w:sz w:val="21"/>
          <w:szCs w:val="21"/>
        </w:rPr>
        <w:t>Science</w:t>
      </w:r>
      <w:r w:rsidRPr="009D66E7">
        <w:rPr>
          <w:rFonts w:ascii="Century" w:hAnsi="Century" w:cs="Times New Roman"/>
          <w:i/>
          <w:iCs/>
          <w:spacing w:val="-2"/>
          <w:sz w:val="21"/>
          <w:szCs w:val="21"/>
        </w:rPr>
        <w:t xml:space="preserve"> </w:t>
      </w:r>
      <w:r w:rsidRPr="009D66E7">
        <w:rPr>
          <w:rFonts w:ascii="Century" w:hAnsi="Century" w:cs="Times New Roman"/>
          <w:i/>
          <w:iCs/>
          <w:spacing w:val="-6"/>
          <w:sz w:val="21"/>
          <w:szCs w:val="21"/>
        </w:rPr>
        <w:t>Review</w:t>
      </w:r>
      <w:r w:rsidRPr="009D66E7">
        <w:rPr>
          <w:rFonts w:ascii="Century" w:hAnsi="Century" w:cs="Times New Roman"/>
          <w:spacing w:val="-6"/>
          <w:sz w:val="21"/>
          <w:szCs w:val="21"/>
        </w:rPr>
        <w:t>,</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97</w:t>
      </w:r>
      <w:r w:rsidRPr="009D66E7">
        <w:rPr>
          <w:rFonts w:ascii="Century" w:hAnsi="Century"/>
          <w:spacing w:val="-6"/>
          <w:sz w:val="21"/>
          <w:szCs w:val="21"/>
        </w:rPr>
        <w:t>（</w:t>
      </w:r>
      <w:r w:rsidRPr="009D66E7">
        <w:rPr>
          <w:rFonts w:ascii="Century" w:hAnsi="Century" w:cs="Times New Roman"/>
          <w:spacing w:val="-6"/>
          <w:sz w:val="21"/>
          <w:szCs w:val="21"/>
        </w:rPr>
        <w:t>4</w:t>
      </w:r>
      <w:r w:rsidRPr="009D66E7">
        <w:rPr>
          <w:rFonts w:ascii="Century" w:hAnsi="Century"/>
          <w:spacing w:val="-6"/>
          <w:sz w:val="21"/>
          <w:szCs w:val="21"/>
        </w:rPr>
        <w:t>）</w:t>
      </w:r>
      <w:r w:rsidRPr="009D66E7">
        <w:rPr>
          <w:rFonts w:ascii="Century" w:hAnsi="Century" w:cs="Times New Roman"/>
          <w:spacing w:val="-6"/>
          <w:sz w:val="21"/>
          <w:szCs w:val="21"/>
        </w:rPr>
        <w:t>,</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2003,</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pp.515</w:t>
      </w:r>
      <w:r w:rsidRPr="009D66E7">
        <w:rPr>
          <w:rFonts w:ascii="Century" w:eastAsia="Times New Roman" w:hAnsi="Century" w:cs="Times New Roman"/>
          <w:spacing w:val="-2"/>
          <w:sz w:val="21"/>
          <w:szCs w:val="21"/>
        </w:rPr>
        <w:t>-</w:t>
      </w:r>
      <w:r w:rsidRPr="009D66E7">
        <w:rPr>
          <w:rFonts w:ascii="Century" w:hAnsi="Century" w:cs="Times New Roman"/>
          <w:spacing w:val="-6"/>
          <w:sz w:val="21"/>
          <w:szCs w:val="21"/>
        </w:rPr>
        <w:t>28.</w:t>
      </w:r>
    </w:p>
    <w:p w14:paraId="52D29217"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J. S. </w:t>
      </w:r>
      <w:r w:rsidRPr="009D66E7">
        <w:rPr>
          <w:rFonts w:ascii="Century" w:hAnsi="Century"/>
          <w:sz w:val="21"/>
          <w:szCs w:val="21"/>
        </w:rPr>
        <w:t>ミル</w:t>
      </w:r>
      <w:r w:rsidRPr="009D66E7">
        <w:rPr>
          <w:rFonts w:ascii="Century" w:hAnsi="Century"/>
          <w:sz w:val="21"/>
          <w:szCs w:val="21"/>
        </w:rPr>
        <w:t>(</w:t>
      </w:r>
      <w:r w:rsidRPr="009D66E7">
        <w:rPr>
          <w:rFonts w:ascii="Century" w:hAnsi="Century"/>
          <w:sz w:val="21"/>
          <w:szCs w:val="21"/>
        </w:rPr>
        <w:t>水田洋訳</w:t>
      </w:r>
      <w:r w:rsidRPr="009D66E7">
        <w:rPr>
          <w:rFonts w:ascii="Century" w:hAnsi="Century"/>
          <w:sz w:val="21"/>
          <w:szCs w:val="21"/>
        </w:rPr>
        <w:t>)</w:t>
      </w:r>
      <w:r w:rsidRPr="009D66E7">
        <w:rPr>
          <w:rFonts w:ascii="Century" w:hAnsi="Century"/>
          <w:sz w:val="21"/>
          <w:szCs w:val="21"/>
        </w:rPr>
        <w:t>『代議制統治論</w:t>
      </w:r>
      <w:proofErr w:type="gramStart"/>
      <w:r w:rsidRPr="009D66E7">
        <w:rPr>
          <w:rFonts w:ascii="Century" w:hAnsi="Century"/>
          <w:sz w:val="21"/>
          <w:szCs w:val="21"/>
        </w:rPr>
        <w:t>』</w:t>
      </w:r>
      <w:r w:rsidRPr="009D66E7">
        <w:rPr>
          <w:rFonts w:ascii="Century" w:hAnsi="Century"/>
          <w:sz w:val="21"/>
          <w:szCs w:val="21"/>
        </w:rPr>
        <w:t>(</w:t>
      </w:r>
      <w:proofErr w:type="gramEnd"/>
      <w:r w:rsidRPr="009D66E7">
        <w:rPr>
          <w:rFonts w:ascii="Century" w:hAnsi="Century"/>
          <w:sz w:val="21"/>
          <w:szCs w:val="21"/>
        </w:rPr>
        <w:t>岩波文庫</w:t>
      </w:r>
      <w:r w:rsidRPr="009D66E7">
        <w:rPr>
          <w:rFonts w:ascii="Century" w:hAnsi="Century" w:cs="Times New Roman"/>
          <w:sz w:val="21"/>
          <w:szCs w:val="21"/>
        </w:rPr>
        <w:t>, 1997</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4758E26F"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水島治郎『ポピュリズムとは何か』</w:t>
      </w:r>
      <w:r w:rsidRPr="009D66E7">
        <w:rPr>
          <w:rFonts w:ascii="Century" w:hAnsi="Century"/>
          <w:sz w:val="21"/>
          <w:szCs w:val="21"/>
        </w:rPr>
        <w:t>(</w:t>
      </w:r>
      <w:r w:rsidRPr="009D66E7">
        <w:rPr>
          <w:rFonts w:ascii="Century" w:hAnsi="Century"/>
          <w:sz w:val="21"/>
          <w:szCs w:val="21"/>
        </w:rPr>
        <w:t>中公新書</w:t>
      </w:r>
      <w:r w:rsidRPr="009D66E7">
        <w:rPr>
          <w:rFonts w:ascii="Century" w:hAnsi="Century" w:cs="Times New Roman"/>
          <w:sz w:val="21"/>
          <w:szCs w:val="21"/>
        </w:rPr>
        <w:t>, 2016</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7B795135"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Chantal </w:t>
      </w:r>
      <w:proofErr w:type="spellStart"/>
      <w:r w:rsidRPr="009D66E7">
        <w:rPr>
          <w:rFonts w:ascii="Century" w:hAnsi="Century" w:cs="Times New Roman"/>
          <w:sz w:val="21"/>
          <w:szCs w:val="21"/>
        </w:rPr>
        <w:t>Mouffe</w:t>
      </w:r>
      <w:proofErr w:type="spellEnd"/>
      <w:r w:rsidRPr="009D66E7">
        <w:rPr>
          <w:rFonts w:ascii="Century" w:hAnsi="Century" w:cs="Times New Roman"/>
          <w:sz w:val="21"/>
          <w:szCs w:val="21"/>
        </w:rPr>
        <w:t xml:space="preserve">, </w:t>
      </w:r>
      <w:r w:rsidRPr="009D66E7">
        <w:rPr>
          <w:rFonts w:ascii="Century" w:hAnsi="Century" w:cs="Times New Roman"/>
          <w:i/>
          <w:iCs/>
          <w:sz w:val="21"/>
          <w:szCs w:val="21"/>
        </w:rPr>
        <w:t>On the Political</w:t>
      </w:r>
      <w:r w:rsidRPr="009D66E7">
        <w:rPr>
          <w:rFonts w:ascii="Century" w:hAnsi="Century" w:cs="Times New Roman"/>
          <w:sz w:val="21"/>
          <w:szCs w:val="21"/>
        </w:rPr>
        <w:t xml:space="preserve"> </w:t>
      </w:r>
      <w:r w:rsidRPr="009D66E7">
        <w:rPr>
          <w:rFonts w:ascii="Century" w:hAnsi="Century"/>
          <w:sz w:val="21"/>
          <w:szCs w:val="21"/>
        </w:rPr>
        <w:t>(</w:t>
      </w:r>
      <w:r w:rsidRPr="009D66E7">
        <w:rPr>
          <w:rFonts w:ascii="Century" w:hAnsi="Century" w:cs="Times New Roman"/>
          <w:sz w:val="21"/>
          <w:szCs w:val="21"/>
        </w:rPr>
        <w:t>Routledge, 2005</w:t>
      </w:r>
      <w:r w:rsidRPr="009D66E7">
        <w:rPr>
          <w:rFonts w:ascii="Century" w:hAnsi="Century"/>
          <w:sz w:val="21"/>
          <w:szCs w:val="21"/>
        </w:rPr>
        <w:t>)</w:t>
      </w:r>
      <w:r w:rsidRPr="009D66E7">
        <w:rPr>
          <w:rFonts w:ascii="Century" w:hAnsi="Century" w:cs="Times New Roman"/>
          <w:sz w:val="21"/>
          <w:szCs w:val="21"/>
        </w:rPr>
        <w:t xml:space="preserve">. </w:t>
      </w:r>
      <w:r w:rsidRPr="009D66E7">
        <w:rPr>
          <w:rFonts w:ascii="Century" w:hAnsi="Century"/>
          <w:sz w:val="21"/>
          <w:szCs w:val="21"/>
        </w:rPr>
        <w:t>篠原雅毅訳『政治的なものについて</w:t>
      </w:r>
      <w:r w:rsidRPr="009D66E7">
        <w:rPr>
          <w:rFonts w:ascii="Century" w:hAnsi="Century"/>
          <w:sz w:val="21"/>
          <w:szCs w:val="21"/>
        </w:rPr>
        <w:t>――</w:t>
      </w:r>
      <w:r w:rsidRPr="009D66E7">
        <w:rPr>
          <w:rFonts w:ascii="Century" w:hAnsi="Century"/>
          <w:sz w:val="21"/>
          <w:szCs w:val="21"/>
        </w:rPr>
        <w:t>闘技的民主主義と多</w:t>
      </w:r>
      <w:proofErr w:type="gramStart"/>
      <w:r w:rsidRPr="009D66E7">
        <w:rPr>
          <w:rFonts w:ascii="Century" w:hAnsi="Century"/>
          <w:sz w:val="21"/>
          <w:szCs w:val="21"/>
        </w:rPr>
        <w:t>元主</w:t>
      </w:r>
      <w:proofErr w:type="gramEnd"/>
      <w:r w:rsidRPr="009D66E7">
        <w:rPr>
          <w:rFonts w:ascii="Century" w:hAnsi="Century"/>
          <w:sz w:val="21"/>
          <w:szCs w:val="21"/>
        </w:rPr>
        <w:t>義的グローバル秩序の構築』</w:t>
      </w:r>
      <w:r w:rsidRPr="009D66E7">
        <w:rPr>
          <w:rFonts w:ascii="Century" w:hAnsi="Century"/>
          <w:sz w:val="21"/>
          <w:szCs w:val="21"/>
        </w:rPr>
        <w:t>(</w:t>
      </w:r>
      <w:r w:rsidRPr="009D66E7">
        <w:rPr>
          <w:rFonts w:ascii="Century" w:hAnsi="Century"/>
          <w:sz w:val="21"/>
          <w:szCs w:val="21"/>
        </w:rPr>
        <w:t>明石書店</w:t>
      </w:r>
      <w:r w:rsidRPr="009D66E7">
        <w:rPr>
          <w:rFonts w:ascii="Century" w:hAnsi="Century" w:cs="Times New Roman"/>
          <w:sz w:val="21"/>
          <w:szCs w:val="21"/>
        </w:rPr>
        <w:t>, 2008</w:t>
      </w:r>
      <w:r w:rsidRPr="009D66E7">
        <w:rPr>
          <w:rFonts w:ascii="Century" w:hAnsi="Century"/>
          <w:sz w:val="21"/>
          <w:szCs w:val="21"/>
        </w:rPr>
        <w:t>年</w:t>
      </w:r>
      <w:r w:rsidRPr="009D66E7">
        <w:rPr>
          <w:rFonts w:ascii="Century" w:hAnsi="Century"/>
          <w:sz w:val="21"/>
          <w:szCs w:val="21"/>
        </w:rPr>
        <w:t>)</w:t>
      </w:r>
      <w:r w:rsidRPr="009D66E7">
        <w:rPr>
          <w:rFonts w:ascii="Century" w:hAnsi="Century" w:cs="Times New Roman"/>
          <w:sz w:val="21"/>
          <w:szCs w:val="21"/>
        </w:rPr>
        <w:t>.</w:t>
      </w:r>
    </w:p>
    <w:p w14:paraId="782D65CC"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C. </w:t>
      </w:r>
      <w:r w:rsidRPr="009D66E7">
        <w:rPr>
          <w:rFonts w:ascii="Century" w:hAnsi="Century"/>
          <w:sz w:val="21"/>
          <w:szCs w:val="21"/>
        </w:rPr>
        <w:t>ムフ</w:t>
      </w:r>
      <w:r w:rsidRPr="009D66E7">
        <w:rPr>
          <w:rFonts w:ascii="Century" w:hAnsi="Century"/>
          <w:sz w:val="21"/>
          <w:szCs w:val="21"/>
        </w:rPr>
        <w:t>(</w:t>
      </w:r>
      <w:r w:rsidRPr="009D66E7">
        <w:rPr>
          <w:rFonts w:ascii="Century" w:hAnsi="Century"/>
          <w:sz w:val="21"/>
          <w:szCs w:val="21"/>
        </w:rPr>
        <w:t>千葉眞ほか</w:t>
      </w:r>
      <w:proofErr w:type="gramStart"/>
      <w:r w:rsidRPr="009D66E7">
        <w:rPr>
          <w:rFonts w:ascii="Century" w:hAnsi="Century"/>
          <w:sz w:val="21"/>
          <w:szCs w:val="21"/>
        </w:rPr>
        <w:t>訳</w:t>
      </w:r>
      <w:r w:rsidRPr="009D66E7">
        <w:rPr>
          <w:rFonts w:ascii="Century" w:hAnsi="Century"/>
          <w:sz w:val="21"/>
          <w:szCs w:val="21"/>
        </w:rPr>
        <w:t>)</w:t>
      </w:r>
      <w:r w:rsidRPr="009D66E7">
        <w:rPr>
          <w:rFonts w:ascii="Century" w:hAnsi="Century"/>
          <w:sz w:val="21"/>
          <w:szCs w:val="21"/>
        </w:rPr>
        <w:t>『</w:t>
      </w:r>
      <w:proofErr w:type="gramEnd"/>
      <w:r w:rsidRPr="009D66E7">
        <w:rPr>
          <w:rFonts w:ascii="Century" w:hAnsi="Century"/>
          <w:sz w:val="21"/>
          <w:szCs w:val="21"/>
        </w:rPr>
        <w:t>政治的なるものの再興』</w:t>
      </w:r>
      <w:r w:rsidRPr="009D66E7">
        <w:rPr>
          <w:rFonts w:ascii="Century" w:hAnsi="Century"/>
          <w:sz w:val="21"/>
          <w:szCs w:val="21"/>
        </w:rPr>
        <w:t>(</w:t>
      </w:r>
      <w:r w:rsidRPr="009D66E7">
        <w:rPr>
          <w:rFonts w:ascii="Century" w:hAnsi="Century"/>
          <w:sz w:val="21"/>
          <w:szCs w:val="21"/>
        </w:rPr>
        <w:t>日本経済評論社</w:t>
      </w:r>
      <w:r w:rsidRPr="009D66E7">
        <w:rPr>
          <w:rFonts w:ascii="Century" w:hAnsi="Century" w:cs="Times New Roman"/>
          <w:sz w:val="21"/>
          <w:szCs w:val="21"/>
        </w:rPr>
        <w:t>, 1998</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18056C21" w14:textId="2311F6E5"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Yan-Werner Müller, </w:t>
      </w:r>
      <w:proofErr w:type="gramStart"/>
      <w:r w:rsidRPr="009D66E7">
        <w:rPr>
          <w:rFonts w:ascii="Century" w:hAnsi="Century" w:cs="Times New Roman"/>
          <w:i/>
          <w:iCs/>
          <w:sz w:val="21"/>
          <w:szCs w:val="21"/>
        </w:rPr>
        <w:t>What</w:t>
      </w:r>
      <w:proofErr w:type="gramEnd"/>
      <w:r w:rsidRPr="009D66E7">
        <w:rPr>
          <w:rFonts w:ascii="Century" w:hAnsi="Century" w:cs="Times New Roman"/>
          <w:i/>
          <w:iCs/>
          <w:sz w:val="21"/>
          <w:szCs w:val="21"/>
        </w:rPr>
        <w:t xml:space="preserve"> is Populism? </w:t>
      </w:r>
      <w:r w:rsidRPr="009D66E7">
        <w:rPr>
          <w:rFonts w:ascii="Century" w:hAnsi="Century"/>
          <w:sz w:val="21"/>
          <w:szCs w:val="21"/>
        </w:rPr>
        <w:t>(</w:t>
      </w:r>
      <w:r w:rsidRPr="009D66E7">
        <w:rPr>
          <w:rFonts w:ascii="Century" w:hAnsi="Century" w:cs="Times New Roman"/>
          <w:sz w:val="21"/>
          <w:szCs w:val="21"/>
        </w:rPr>
        <w:t>University of Pennsylvania Press, 2016</w:t>
      </w:r>
      <w:r w:rsidRPr="009D66E7">
        <w:rPr>
          <w:rFonts w:ascii="Century" w:hAnsi="Century"/>
          <w:sz w:val="21"/>
          <w:szCs w:val="21"/>
        </w:rPr>
        <w:t>)</w:t>
      </w:r>
      <w:r w:rsidRPr="009D66E7">
        <w:rPr>
          <w:rFonts w:ascii="Century" w:hAnsi="Century" w:cs="Times New Roman"/>
          <w:sz w:val="21"/>
          <w:szCs w:val="21"/>
        </w:rPr>
        <w:t xml:space="preserve">. </w:t>
      </w:r>
      <w:r w:rsidRPr="009D66E7">
        <w:rPr>
          <w:rFonts w:ascii="Century" w:hAnsi="Century"/>
          <w:sz w:val="21"/>
          <w:szCs w:val="21"/>
        </w:rPr>
        <w:t>板橋拓己訳『ポピュリズムとは何か』</w:t>
      </w:r>
      <w:r w:rsidRPr="009D66E7">
        <w:rPr>
          <w:rFonts w:ascii="Century" w:hAnsi="Century"/>
          <w:sz w:val="21"/>
          <w:szCs w:val="21"/>
        </w:rPr>
        <w:t>(</w:t>
      </w:r>
      <w:r w:rsidRPr="009D66E7">
        <w:rPr>
          <w:rFonts w:ascii="Century" w:hAnsi="Century"/>
          <w:sz w:val="21"/>
          <w:szCs w:val="21"/>
        </w:rPr>
        <w:t>岩波書店</w:t>
      </w:r>
      <w:r w:rsidRPr="009D66E7">
        <w:rPr>
          <w:rFonts w:ascii="Century" w:hAnsi="Century" w:cs="Times New Roman"/>
          <w:sz w:val="21"/>
          <w:szCs w:val="21"/>
        </w:rPr>
        <w:t>, 2017</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49414F85" w14:textId="77777777" w:rsidR="00190144" w:rsidRPr="009D66E7" w:rsidRDefault="00190144" w:rsidP="00190144">
      <w:pPr>
        <w:pStyle w:val="a"/>
        <w:adjustRightInd/>
        <w:jc w:val="left"/>
        <w:rPr>
          <w:rFonts w:ascii="Century" w:hAnsi="Century" w:cs="Times New Roman"/>
          <w:sz w:val="21"/>
          <w:szCs w:val="21"/>
        </w:rPr>
      </w:pPr>
      <w:r w:rsidRPr="009D66E7">
        <w:rPr>
          <w:rFonts w:ascii="Century" w:hAnsi="Century" w:cs="Times New Roman"/>
          <w:sz w:val="21"/>
          <w:szCs w:val="21"/>
        </w:rPr>
        <w:t>Scott</w:t>
      </w:r>
      <w:r>
        <w:rPr>
          <w:rFonts w:ascii="Century" w:hAnsi="Century" w:cs="Times New Roman"/>
          <w:sz w:val="21"/>
          <w:szCs w:val="21"/>
        </w:rPr>
        <w:t xml:space="preserve"> </w:t>
      </w:r>
      <w:r w:rsidRPr="009D66E7">
        <w:rPr>
          <w:rFonts w:ascii="Century" w:hAnsi="Century" w:cs="Times New Roman"/>
          <w:sz w:val="21"/>
          <w:szCs w:val="21"/>
        </w:rPr>
        <w:t>E.</w:t>
      </w:r>
      <w:r>
        <w:rPr>
          <w:rFonts w:ascii="Century" w:hAnsi="Century" w:cs="Times New Roman"/>
          <w:sz w:val="21"/>
          <w:szCs w:val="21"/>
        </w:rPr>
        <w:t xml:space="preserve"> </w:t>
      </w:r>
      <w:r w:rsidRPr="009D66E7">
        <w:rPr>
          <w:rFonts w:ascii="Century" w:hAnsi="Century" w:cs="Times New Roman"/>
          <w:sz w:val="21"/>
          <w:szCs w:val="21"/>
        </w:rPr>
        <w:t xml:space="preserve">Page, </w:t>
      </w:r>
      <w:r w:rsidRPr="009D66E7">
        <w:rPr>
          <w:rFonts w:ascii="Century" w:hAnsi="Century" w:cs="Times New Roman"/>
          <w:i/>
          <w:iCs/>
          <w:sz w:val="21"/>
          <w:szCs w:val="21"/>
        </w:rPr>
        <w:t>The Difference: How the Power of Diversity Creates Better Groups, Firms, Schools, and Societies</w:t>
      </w:r>
      <w:r>
        <w:rPr>
          <w:rFonts w:ascii="Century" w:hAnsi="Century" w:cs="Times New Roman"/>
          <w:i/>
          <w:iCs/>
          <w:sz w:val="21"/>
          <w:szCs w:val="21"/>
        </w:rPr>
        <w:t xml:space="preserve"> </w:t>
      </w:r>
      <w:r>
        <w:rPr>
          <w:rFonts w:ascii="Century" w:hAnsi="Century" w:cs="Times New Roman"/>
          <w:sz w:val="21"/>
          <w:szCs w:val="21"/>
        </w:rPr>
        <w:t>(</w:t>
      </w:r>
      <w:r w:rsidRPr="009D66E7">
        <w:rPr>
          <w:rFonts w:ascii="Century" w:hAnsi="Century" w:cs="Times New Roman"/>
          <w:sz w:val="21"/>
          <w:szCs w:val="21"/>
        </w:rPr>
        <w:t>Princeton University Press</w:t>
      </w:r>
      <w:r>
        <w:rPr>
          <w:rFonts w:ascii="Century" w:hAnsi="Century" w:cs="Times New Roman"/>
          <w:sz w:val="21"/>
          <w:szCs w:val="21"/>
        </w:rPr>
        <w:t>, 2007)</w:t>
      </w:r>
      <w:r w:rsidRPr="009D66E7">
        <w:rPr>
          <w:rFonts w:ascii="Century" w:hAnsi="Century" w:cs="Times New Roman"/>
          <w:sz w:val="21"/>
          <w:szCs w:val="21"/>
        </w:rPr>
        <w:t xml:space="preserve">. </w:t>
      </w:r>
      <w:r w:rsidRPr="009D66E7">
        <w:rPr>
          <w:rFonts w:ascii="Century" w:hAnsi="Century"/>
          <w:sz w:val="21"/>
          <w:szCs w:val="21"/>
        </w:rPr>
        <w:t>水谷淳訳『「多様な意見」はなぜ正しいのか</w:t>
      </w:r>
      <w:r w:rsidRPr="009D66E7">
        <w:rPr>
          <w:rFonts w:ascii="Century" w:eastAsia="Times New Roman" w:hAnsi="Century" w:cs="Times New Roman"/>
          <w:sz w:val="21"/>
          <w:szCs w:val="21"/>
        </w:rPr>
        <w:t>——</w:t>
      </w:r>
      <w:r w:rsidRPr="009D66E7">
        <w:rPr>
          <w:rFonts w:ascii="Century" w:hAnsi="Century"/>
          <w:sz w:val="21"/>
          <w:szCs w:val="21"/>
        </w:rPr>
        <w:t>衆愚が集合知に変わるとき』</w:t>
      </w:r>
      <w:r w:rsidRPr="009D66E7">
        <w:rPr>
          <w:rFonts w:ascii="Century" w:hAnsi="Century" w:cs="Times New Roman"/>
          <w:sz w:val="21"/>
          <w:szCs w:val="21"/>
        </w:rPr>
        <w:t xml:space="preserve">, </w:t>
      </w:r>
      <w:r w:rsidRPr="009D66E7">
        <w:rPr>
          <w:rFonts w:ascii="Century" w:hAnsi="Century"/>
          <w:sz w:val="21"/>
          <w:szCs w:val="21"/>
        </w:rPr>
        <w:t>日経</w:t>
      </w:r>
      <w:r w:rsidRPr="009D66E7">
        <w:rPr>
          <w:rFonts w:ascii="Century" w:hAnsi="Century" w:cs="Times New Roman"/>
          <w:sz w:val="21"/>
          <w:szCs w:val="21"/>
        </w:rPr>
        <w:t>BP</w:t>
      </w:r>
      <w:r w:rsidRPr="009D66E7">
        <w:rPr>
          <w:rFonts w:ascii="Century" w:hAnsi="Century"/>
          <w:sz w:val="21"/>
          <w:szCs w:val="21"/>
        </w:rPr>
        <w:t>社</w:t>
      </w:r>
      <w:r w:rsidRPr="009D66E7">
        <w:rPr>
          <w:rFonts w:ascii="Century" w:hAnsi="Century" w:cs="Times New Roman"/>
          <w:sz w:val="21"/>
          <w:szCs w:val="21"/>
        </w:rPr>
        <w:t>, 2009</w:t>
      </w:r>
      <w:r w:rsidRPr="009D66E7">
        <w:rPr>
          <w:rFonts w:ascii="Century" w:hAnsi="Century"/>
          <w:sz w:val="21"/>
          <w:szCs w:val="21"/>
        </w:rPr>
        <w:t>年。</w:t>
      </w:r>
    </w:p>
    <w:p w14:paraId="329C1CB2" w14:textId="77777777" w:rsidR="005A18C9" w:rsidRPr="009D66E7" w:rsidRDefault="005A18C9" w:rsidP="005A18C9">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C. </w:t>
      </w:r>
      <w:r w:rsidRPr="009D66E7">
        <w:rPr>
          <w:rFonts w:ascii="Century" w:hAnsi="Century"/>
          <w:sz w:val="21"/>
          <w:szCs w:val="21"/>
        </w:rPr>
        <w:t>ペイトマン</w:t>
      </w:r>
      <w:r w:rsidRPr="009D66E7">
        <w:rPr>
          <w:rFonts w:ascii="Century" w:hAnsi="Century"/>
          <w:sz w:val="21"/>
          <w:szCs w:val="21"/>
        </w:rPr>
        <w:t>(</w:t>
      </w:r>
      <w:r w:rsidRPr="009D66E7">
        <w:rPr>
          <w:rFonts w:ascii="Century" w:hAnsi="Century"/>
          <w:sz w:val="21"/>
          <w:szCs w:val="21"/>
        </w:rPr>
        <w:t>寄本勝美訳</w:t>
      </w:r>
      <w:r w:rsidRPr="009D66E7">
        <w:rPr>
          <w:rFonts w:ascii="Century" w:hAnsi="Century"/>
          <w:sz w:val="21"/>
          <w:szCs w:val="21"/>
        </w:rPr>
        <w:t>)</w:t>
      </w:r>
      <w:r w:rsidRPr="009D66E7">
        <w:rPr>
          <w:rFonts w:ascii="Century" w:hAnsi="Century"/>
          <w:sz w:val="21"/>
          <w:szCs w:val="21"/>
        </w:rPr>
        <w:t>『参加と民主主義理論</w:t>
      </w:r>
      <w:proofErr w:type="gramStart"/>
      <w:r w:rsidRPr="009D66E7">
        <w:rPr>
          <w:rFonts w:ascii="Century" w:hAnsi="Century"/>
          <w:sz w:val="21"/>
          <w:szCs w:val="21"/>
        </w:rPr>
        <w:t>』</w:t>
      </w:r>
      <w:r w:rsidRPr="009D66E7">
        <w:rPr>
          <w:rFonts w:ascii="Century" w:hAnsi="Century"/>
          <w:sz w:val="21"/>
          <w:szCs w:val="21"/>
        </w:rPr>
        <w:t>(</w:t>
      </w:r>
      <w:proofErr w:type="gramEnd"/>
      <w:r w:rsidRPr="009D66E7">
        <w:rPr>
          <w:rFonts w:ascii="Century" w:hAnsi="Century"/>
          <w:sz w:val="21"/>
          <w:szCs w:val="21"/>
        </w:rPr>
        <w:t>早稲田大学出版部</w:t>
      </w:r>
      <w:r w:rsidRPr="009D66E7">
        <w:rPr>
          <w:rFonts w:ascii="Century" w:hAnsi="Century" w:cs="Times New Roman"/>
          <w:sz w:val="21"/>
          <w:szCs w:val="21"/>
        </w:rPr>
        <w:t>, 1977</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17899A2E" w14:textId="77777777" w:rsidR="005A18C9" w:rsidRDefault="005A18C9" w:rsidP="00190144">
      <w:pPr>
        <w:pStyle w:val="a"/>
        <w:adjustRightInd/>
        <w:rPr>
          <w:rFonts w:ascii="Century" w:hAnsi="Century" w:cs="Times New Roman"/>
          <w:sz w:val="21"/>
          <w:szCs w:val="21"/>
        </w:rPr>
      </w:pPr>
      <w:r w:rsidRPr="005A18C9">
        <w:rPr>
          <w:rFonts w:ascii="Century" w:hAnsi="Century" w:cs="Times New Roman" w:hint="eastAsia"/>
          <w:sz w:val="21"/>
          <w:szCs w:val="21"/>
        </w:rPr>
        <w:t>トーマス・ペイン（小松春雄訳）『コモン・センス　他三篇』（岩波書店、</w:t>
      </w:r>
      <w:r w:rsidRPr="005A18C9">
        <w:rPr>
          <w:rFonts w:ascii="Century" w:hAnsi="Century" w:cs="Times New Roman" w:hint="eastAsia"/>
          <w:sz w:val="21"/>
          <w:szCs w:val="21"/>
        </w:rPr>
        <w:t>1976</w:t>
      </w:r>
      <w:r w:rsidRPr="005A18C9">
        <w:rPr>
          <w:rFonts w:ascii="Century" w:hAnsi="Century" w:cs="Times New Roman" w:hint="eastAsia"/>
          <w:sz w:val="21"/>
          <w:szCs w:val="21"/>
        </w:rPr>
        <w:t>年）。</w:t>
      </w:r>
    </w:p>
    <w:p w14:paraId="4EFBF1DA" w14:textId="3BC88B02" w:rsidR="00190144" w:rsidRPr="009D66E7" w:rsidRDefault="00190144" w:rsidP="00190144">
      <w:pPr>
        <w:pStyle w:val="a"/>
        <w:adjustRightInd/>
        <w:rPr>
          <w:rFonts w:ascii="Century" w:hAnsi="Century" w:cs="Times New Roman"/>
          <w:sz w:val="21"/>
          <w:szCs w:val="21"/>
        </w:rPr>
      </w:pPr>
      <w:r w:rsidRPr="009D66E7">
        <w:rPr>
          <w:rFonts w:ascii="Century" w:hAnsi="Century" w:cs="Times New Roman"/>
          <w:sz w:val="21"/>
          <w:szCs w:val="21"/>
        </w:rPr>
        <w:t>Fabienne</w:t>
      </w:r>
      <w:r w:rsidRPr="00190144">
        <w:rPr>
          <w:rFonts w:ascii="Century" w:hAnsi="Century" w:cs="Times New Roman"/>
          <w:sz w:val="21"/>
          <w:szCs w:val="21"/>
        </w:rPr>
        <w:t xml:space="preserve"> </w:t>
      </w:r>
      <w:r w:rsidRPr="009D66E7">
        <w:rPr>
          <w:rFonts w:ascii="Century" w:hAnsi="Century" w:cs="Times New Roman"/>
          <w:sz w:val="21"/>
          <w:szCs w:val="21"/>
        </w:rPr>
        <w:t>Peter</w:t>
      </w:r>
      <w:r>
        <w:rPr>
          <w:rFonts w:ascii="Century" w:hAnsi="Century" w:cs="Times New Roman"/>
          <w:sz w:val="21"/>
          <w:szCs w:val="21"/>
        </w:rPr>
        <w:t xml:space="preserve">, </w:t>
      </w:r>
      <w:r w:rsidRPr="009D66E7">
        <w:rPr>
          <w:rFonts w:ascii="Century" w:hAnsi="Century" w:cs="Times New Roman"/>
          <w:i/>
          <w:iCs/>
          <w:sz w:val="21"/>
          <w:szCs w:val="21"/>
        </w:rPr>
        <w:t>Democratic Legitimacy</w:t>
      </w:r>
      <w:r>
        <w:rPr>
          <w:rFonts w:ascii="Century" w:hAnsi="Century" w:cs="Times New Roman"/>
          <w:sz w:val="21"/>
          <w:szCs w:val="21"/>
        </w:rPr>
        <w:t xml:space="preserve"> (</w:t>
      </w:r>
      <w:r w:rsidRPr="009D66E7">
        <w:rPr>
          <w:rFonts w:ascii="Century" w:hAnsi="Century" w:cs="Times New Roman"/>
          <w:sz w:val="21"/>
          <w:szCs w:val="21"/>
        </w:rPr>
        <w:t>Routledge</w:t>
      </w:r>
      <w:r>
        <w:rPr>
          <w:rFonts w:ascii="Century" w:hAnsi="Century" w:cs="Times New Roman"/>
          <w:sz w:val="21"/>
          <w:szCs w:val="21"/>
        </w:rPr>
        <w:t>, 2009)</w:t>
      </w:r>
      <w:r w:rsidRPr="009D66E7">
        <w:rPr>
          <w:rFonts w:ascii="Century" w:hAnsi="Century" w:cs="Times New Roman"/>
          <w:sz w:val="21"/>
          <w:szCs w:val="21"/>
        </w:rPr>
        <w:t>.</w:t>
      </w:r>
    </w:p>
    <w:p w14:paraId="37B0B73C"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Hanna F. Pitkin, </w:t>
      </w:r>
      <w:r w:rsidRPr="009D66E7">
        <w:rPr>
          <w:rFonts w:ascii="Century" w:hAnsi="Century" w:cs="Times New Roman"/>
          <w:i/>
          <w:iCs/>
          <w:sz w:val="21"/>
          <w:szCs w:val="21"/>
        </w:rPr>
        <w:t>The Concept of Representation</w:t>
      </w:r>
      <w:r w:rsidRPr="009D66E7">
        <w:rPr>
          <w:rFonts w:ascii="Century" w:hAnsi="Century" w:cs="Times New Roman"/>
          <w:sz w:val="21"/>
          <w:szCs w:val="21"/>
        </w:rPr>
        <w:t xml:space="preserve"> </w:t>
      </w:r>
      <w:r w:rsidRPr="009D66E7">
        <w:rPr>
          <w:rFonts w:ascii="Century" w:hAnsi="Century"/>
          <w:sz w:val="21"/>
          <w:szCs w:val="21"/>
        </w:rPr>
        <w:t>(</w:t>
      </w:r>
      <w:r w:rsidRPr="009D66E7">
        <w:rPr>
          <w:rFonts w:ascii="Century" w:hAnsi="Century" w:cs="Times New Roman"/>
          <w:sz w:val="21"/>
          <w:szCs w:val="21"/>
        </w:rPr>
        <w:t>University of California Press, 1967</w:t>
      </w:r>
      <w:r w:rsidRPr="009D66E7">
        <w:rPr>
          <w:rFonts w:ascii="Century" w:hAnsi="Century"/>
          <w:sz w:val="21"/>
          <w:szCs w:val="21"/>
        </w:rPr>
        <w:t>)</w:t>
      </w:r>
      <w:r w:rsidRPr="009D66E7">
        <w:rPr>
          <w:rFonts w:ascii="Century" w:hAnsi="Century" w:cs="Times New Roman"/>
          <w:sz w:val="21"/>
          <w:szCs w:val="21"/>
        </w:rPr>
        <w:t xml:space="preserve">. </w:t>
      </w:r>
      <w:r w:rsidRPr="009D66E7">
        <w:rPr>
          <w:rFonts w:ascii="Century" w:hAnsi="Century"/>
          <w:sz w:val="21"/>
          <w:szCs w:val="21"/>
        </w:rPr>
        <w:t>早川誠訳『代表の概念』</w:t>
      </w:r>
      <w:r w:rsidRPr="009D66E7">
        <w:rPr>
          <w:rFonts w:ascii="Century" w:hAnsi="Century"/>
          <w:sz w:val="21"/>
          <w:szCs w:val="21"/>
        </w:rPr>
        <w:t>(</w:t>
      </w:r>
      <w:r w:rsidRPr="009D66E7">
        <w:rPr>
          <w:rFonts w:ascii="Century" w:hAnsi="Century"/>
          <w:sz w:val="21"/>
          <w:szCs w:val="21"/>
        </w:rPr>
        <w:t>名古屋大学出版会</w:t>
      </w:r>
      <w:r w:rsidRPr="009D66E7">
        <w:rPr>
          <w:rFonts w:ascii="Century" w:hAnsi="Century" w:cs="Times New Roman"/>
          <w:sz w:val="21"/>
          <w:szCs w:val="21"/>
        </w:rPr>
        <w:t>, 2017</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69DFF04C" w14:textId="7CB98A70" w:rsidR="00190144" w:rsidRPr="009D66E7" w:rsidRDefault="00B10919" w:rsidP="00190144">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齋藤純一「デモクラシーにおける理性と感情」、</w:t>
      </w:r>
      <w:r w:rsidR="00190144" w:rsidRPr="009D66E7">
        <w:rPr>
          <w:rFonts w:ascii="Century" w:hAnsi="Century"/>
          <w:sz w:val="21"/>
          <w:szCs w:val="21"/>
        </w:rPr>
        <w:t>齋藤純一・田村哲樹編</w:t>
      </w:r>
      <w:r w:rsidR="00190144" w:rsidRPr="009D66E7">
        <w:rPr>
          <w:rFonts w:ascii="Century" w:hAnsi="Century" w:cs="Times New Roman"/>
          <w:sz w:val="21"/>
          <w:szCs w:val="21"/>
        </w:rPr>
        <w:t xml:space="preserve"> </w:t>
      </w:r>
      <w:r w:rsidR="00190144" w:rsidRPr="009D66E7">
        <w:rPr>
          <w:rFonts w:ascii="Century" w:hAnsi="Century"/>
          <w:sz w:val="21"/>
          <w:szCs w:val="21"/>
        </w:rPr>
        <w:t>『アクセス</w:t>
      </w:r>
      <w:r w:rsidR="00190144" w:rsidRPr="009D66E7">
        <w:rPr>
          <w:rFonts w:ascii="Century" w:hAnsi="Century" w:cs="Times New Roman"/>
          <w:sz w:val="21"/>
          <w:szCs w:val="21"/>
        </w:rPr>
        <w:t xml:space="preserve"> </w:t>
      </w:r>
      <w:r w:rsidR="00190144" w:rsidRPr="009D66E7">
        <w:rPr>
          <w:rFonts w:ascii="Century" w:hAnsi="Century"/>
          <w:sz w:val="21"/>
          <w:szCs w:val="21"/>
        </w:rPr>
        <w:t>デモクラシー論』</w:t>
      </w:r>
      <w:r w:rsidR="00190144" w:rsidRPr="009D66E7">
        <w:rPr>
          <w:rFonts w:ascii="Century" w:hAnsi="Century"/>
          <w:sz w:val="21"/>
          <w:szCs w:val="21"/>
        </w:rPr>
        <w:t>(</w:t>
      </w:r>
      <w:r w:rsidR="00190144" w:rsidRPr="009D66E7">
        <w:rPr>
          <w:rFonts w:ascii="Century" w:hAnsi="Century"/>
          <w:sz w:val="21"/>
          <w:szCs w:val="21"/>
        </w:rPr>
        <w:t>日本経済評論社</w:t>
      </w:r>
      <w:r w:rsidR="00190144" w:rsidRPr="009D66E7">
        <w:rPr>
          <w:rFonts w:ascii="Century" w:hAnsi="Century" w:cs="Times New Roman"/>
          <w:sz w:val="21"/>
          <w:szCs w:val="21"/>
        </w:rPr>
        <w:t>, 2013</w:t>
      </w:r>
      <w:r w:rsidR="00190144" w:rsidRPr="009D66E7">
        <w:rPr>
          <w:rFonts w:ascii="Century" w:hAnsi="Century"/>
          <w:sz w:val="21"/>
          <w:szCs w:val="21"/>
        </w:rPr>
        <w:t>年</w:t>
      </w:r>
      <w:r w:rsidR="00190144" w:rsidRPr="009D66E7">
        <w:rPr>
          <w:rFonts w:ascii="Century" w:hAnsi="Century"/>
          <w:sz w:val="21"/>
          <w:szCs w:val="21"/>
        </w:rPr>
        <w:t>)</w:t>
      </w:r>
      <w:r>
        <w:rPr>
          <w:rFonts w:ascii="Century" w:hAnsi="Century" w:hint="eastAsia"/>
          <w:sz w:val="21"/>
          <w:szCs w:val="21"/>
        </w:rPr>
        <w:t>、</w:t>
      </w:r>
      <w:r w:rsidR="00385592">
        <w:rPr>
          <w:rFonts w:ascii="Century" w:hAnsi="Century" w:hint="eastAsia"/>
          <w:sz w:val="21"/>
          <w:szCs w:val="21"/>
        </w:rPr>
        <w:t>178-199</w:t>
      </w:r>
      <w:r w:rsidR="00385592">
        <w:rPr>
          <w:rFonts w:ascii="Century" w:hAnsi="Century" w:hint="eastAsia"/>
          <w:sz w:val="21"/>
          <w:szCs w:val="21"/>
        </w:rPr>
        <w:t>頁</w:t>
      </w:r>
      <w:r w:rsidR="00190144" w:rsidRPr="009D66E7">
        <w:rPr>
          <w:rFonts w:ascii="Century" w:hAnsi="Century"/>
          <w:sz w:val="21"/>
          <w:szCs w:val="21"/>
        </w:rPr>
        <w:t>。</w:t>
      </w:r>
    </w:p>
    <w:p w14:paraId="4F129383"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齋藤純一「公共とデモクラシー」</w:t>
      </w:r>
      <w:r w:rsidRPr="009D66E7">
        <w:rPr>
          <w:rFonts w:ascii="Century" w:hAnsi="Century" w:cs="Times New Roman"/>
          <w:sz w:val="21"/>
          <w:szCs w:val="21"/>
        </w:rPr>
        <w:t>,</w:t>
      </w:r>
      <w:r w:rsidRPr="009D66E7">
        <w:rPr>
          <w:rFonts w:ascii="Century" w:hAnsi="Century"/>
          <w:sz w:val="21"/>
          <w:szCs w:val="21"/>
        </w:rPr>
        <w:t>『思想』</w:t>
      </w:r>
      <w:r w:rsidRPr="009D66E7">
        <w:rPr>
          <w:rFonts w:ascii="Century" w:hAnsi="Century" w:cs="Times New Roman"/>
          <w:sz w:val="21"/>
          <w:szCs w:val="21"/>
        </w:rPr>
        <w:t>1140</w:t>
      </w:r>
      <w:r w:rsidRPr="009D66E7">
        <w:rPr>
          <w:rFonts w:ascii="Century" w:hAnsi="Century"/>
          <w:sz w:val="21"/>
          <w:szCs w:val="21"/>
        </w:rPr>
        <w:t>号</w:t>
      </w:r>
      <w:r w:rsidRPr="009D66E7">
        <w:rPr>
          <w:rFonts w:ascii="Century" w:hAnsi="Century" w:cs="Times New Roman"/>
          <w:sz w:val="21"/>
          <w:szCs w:val="21"/>
        </w:rPr>
        <w:t>, 2019</w:t>
      </w:r>
      <w:r w:rsidRPr="009D66E7">
        <w:rPr>
          <w:rFonts w:ascii="Century" w:hAnsi="Century"/>
          <w:sz w:val="21"/>
          <w:szCs w:val="21"/>
        </w:rPr>
        <w:t>年</w:t>
      </w:r>
      <w:r w:rsidRPr="009D66E7">
        <w:rPr>
          <w:rFonts w:ascii="Century" w:hAnsi="Century" w:cs="Times New Roman"/>
          <w:sz w:val="21"/>
          <w:szCs w:val="21"/>
        </w:rPr>
        <w:t>4</w:t>
      </w:r>
      <w:r w:rsidRPr="009D66E7">
        <w:rPr>
          <w:rFonts w:ascii="Century" w:hAnsi="Century"/>
          <w:sz w:val="21"/>
          <w:szCs w:val="21"/>
        </w:rPr>
        <w:t>月</w:t>
      </w:r>
      <w:r w:rsidRPr="009D66E7">
        <w:rPr>
          <w:rFonts w:ascii="Century" w:hAnsi="Century" w:cs="Times New Roman"/>
          <w:sz w:val="21"/>
          <w:szCs w:val="21"/>
        </w:rPr>
        <w:t>, 7-22</w:t>
      </w:r>
      <w:r w:rsidRPr="009D66E7">
        <w:rPr>
          <w:rFonts w:ascii="Century" w:hAnsi="Century"/>
          <w:sz w:val="21"/>
          <w:szCs w:val="21"/>
        </w:rPr>
        <w:t>頁。</w:t>
      </w:r>
    </w:p>
    <w:p w14:paraId="1B8A5E35"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坂井豊貴『多数決を疑う</w:t>
      </w:r>
      <w:r w:rsidRPr="009D66E7">
        <w:rPr>
          <w:rFonts w:ascii="Century" w:eastAsia="Times New Roman" w:hAnsi="Century" w:cs="Times New Roman"/>
          <w:sz w:val="21"/>
          <w:szCs w:val="21"/>
        </w:rPr>
        <w:t>——</w:t>
      </w:r>
      <w:r w:rsidRPr="009D66E7">
        <w:rPr>
          <w:rFonts w:ascii="Century" w:hAnsi="Century"/>
          <w:sz w:val="21"/>
          <w:szCs w:val="21"/>
        </w:rPr>
        <w:t>社会的選択理論とは何か』</w:t>
      </w:r>
      <w:r w:rsidRPr="009D66E7">
        <w:rPr>
          <w:rFonts w:ascii="Century" w:hAnsi="Century"/>
          <w:sz w:val="21"/>
          <w:szCs w:val="21"/>
        </w:rPr>
        <w:t>(</w:t>
      </w:r>
      <w:r w:rsidRPr="009D66E7">
        <w:rPr>
          <w:rFonts w:ascii="Century" w:hAnsi="Century"/>
          <w:sz w:val="21"/>
          <w:szCs w:val="21"/>
        </w:rPr>
        <w:t>岩波新書</w:t>
      </w:r>
      <w:r w:rsidRPr="009D66E7">
        <w:rPr>
          <w:rFonts w:ascii="Century" w:hAnsi="Century" w:cs="Times New Roman"/>
          <w:sz w:val="21"/>
          <w:szCs w:val="21"/>
        </w:rPr>
        <w:t>, 2015</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58D947B5"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pacing w:val="-6"/>
          <w:sz w:val="21"/>
          <w:szCs w:val="21"/>
        </w:rPr>
        <w:t>Michael</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Saward,</w:t>
      </w:r>
      <w:r w:rsidRPr="009D66E7">
        <w:rPr>
          <w:rFonts w:ascii="Century" w:hAnsi="Century" w:cs="Times New Roman"/>
          <w:spacing w:val="-2"/>
          <w:sz w:val="21"/>
          <w:szCs w:val="21"/>
        </w:rPr>
        <w:t xml:space="preserve"> </w:t>
      </w:r>
      <w:r w:rsidRPr="009D66E7">
        <w:rPr>
          <w:rFonts w:ascii="Century" w:hAnsi="Century" w:cs="Times New Roman"/>
          <w:i/>
          <w:iCs/>
          <w:spacing w:val="-6"/>
          <w:sz w:val="21"/>
          <w:szCs w:val="21"/>
        </w:rPr>
        <w:t>The</w:t>
      </w:r>
      <w:r w:rsidRPr="009D66E7">
        <w:rPr>
          <w:rFonts w:ascii="Century" w:hAnsi="Century" w:cs="Times New Roman"/>
          <w:i/>
          <w:iCs/>
          <w:spacing w:val="-2"/>
          <w:sz w:val="21"/>
          <w:szCs w:val="21"/>
        </w:rPr>
        <w:t xml:space="preserve"> </w:t>
      </w:r>
      <w:r w:rsidRPr="009D66E7">
        <w:rPr>
          <w:rFonts w:ascii="Century" w:hAnsi="Century" w:cs="Times New Roman"/>
          <w:i/>
          <w:iCs/>
          <w:spacing w:val="-6"/>
          <w:sz w:val="21"/>
          <w:szCs w:val="21"/>
        </w:rPr>
        <w:t>Representative</w:t>
      </w:r>
      <w:r w:rsidRPr="009D66E7">
        <w:rPr>
          <w:rFonts w:ascii="Century" w:hAnsi="Century" w:cs="Times New Roman"/>
          <w:i/>
          <w:iCs/>
          <w:spacing w:val="-2"/>
          <w:sz w:val="21"/>
          <w:szCs w:val="21"/>
        </w:rPr>
        <w:t xml:space="preserve"> </w:t>
      </w:r>
      <w:r w:rsidRPr="009D66E7">
        <w:rPr>
          <w:rFonts w:ascii="Century" w:hAnsi="Century" w:cs="Times New Roman"/>
          <w:i/>
          <w:iCs/>
          <w:spacing w:val="-6"/>
          <w:sz w:val="21"/>
          <w:szCs w:val="21"/>
        </w:rPr>
        <w:t>Claim</w:t>
      </w:r>
      <w:r w:rsidRPr="009D66E7">
        <w:rPr>
          <w:rFonts w:ascii="Century" w:hAnsi="Century" w:cs="Times New Roman"/>
          <w:spacing w:val="-2"/>
          <w:sz w:val="21"/>
          <w:szCs w:val="21"/>
        </w:rPr>
        <w:t xml:space="preserve"> </w:t>
      </w:r>
      <w:r w:rsidRPr="009D66E7">
        <w:rPr>
          <w:rFonts w:ascii="Century" w:hAnsi="Century"/>
          <w:spacing w:val="-6"/>
          <w:sz w:val="21"/>
          <w:szCs w:val="21"/>
        </w:rPr>
        <w:t>(</w:t>
      </w:r>
      <w:r w:rsidRPr="009D66E7">
        <w:rPr>
          <w:rFonts w:ascii="Century" w:hAnsi="Century" w:cs="Times New Roman"/>
          <w:spacing w:val="-6"/>
          <w:sz w:val="21"/>
          <w:szCs w:val="21"/>
        </w:rPr>
        <w:t>Oxford</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University</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Press,</w:t>
      </w:r>
      <w:r w:rsidRPr="009D66E7">
        <w:rPr>
          <w:rFonts w:ascii="Century" w:hAnsi="Century" w:cs="Times New Roman"/>
          <w:spacing w:val="-2"/>
          <w:sz w:val="21"/>
          <w:szCs w:val="21"/>
        </w:rPr>
        <w:t xml:space="preserve"> </w:t>
      </w:r>
      <w:r w:rsidRPr="009D66E7">
        <w:rPr>
          <w:rFonts w:ascii="Century" w:hAnsi="Century" w:cs="Times New Roman"/>
          <w:spacing w:val="-6"/>
          <w:sz w:val="21"/>
          <w:szCs w:val="21"/>
        </w:rPr>
        <w:t>2010</w:t>
      </w:r>
      <w:r w:rsidRPr="009D66E7">
        <w:rPr>
          <w:rFonts w:ascii="Century" w:hAnsi="Century"/>
          <w:spacing w:val="-6"/>
          <w:sz w:val="21"/>
          <w:szCs w:val="21"/>
        </w:rPr>
        <w:t>)</w:t>
      </w:r>
      <w:r w:rsidRPr="009D66E7">
        <w:rPr>
          <w:rFonts w:ascii="Century" w:hAnsi="Century" w:cs="Times New Roman"/>
          <w:spacing w:val="-6"/>
          <w:sz w:val="21"/>
          <w:szCs w:val="21"/>
        </w:rPr>
        <w:t>.</w:t>
      </w:r>
    </w:p>
    <w:p w14:paraId="042A3C54" w14:textId="77777777" w:rsidR="001F1958" w:rsidRPr="009D66E7" w:rsidRDefault="001F1958" w:rsidP="001F1958">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J. A. </w:t>
      </w:r>
      <w:r w:rsidRPr="009D66E7">
        <w:rPr>
          <w:rFonts w:ascii="Century" w:hAnsi="Century"/>
          <w:sz w:val="21"/>
          <w:szCs w:val="21"/>
        </w:rPr>
        <w:t>シュンペーター</w:t>
      </w:r>
      <w:r w:rsidRPr="009D66E7">
        <w:rPr>
          <w:rFonts w:ascii="Century" w:hAnsi="Century"/>
          <w:sz w:val="21"/>
          <w:szCs w:val="21"/>
        </w:rPr>
        <w:t>(</w:t>
      </w:r>
      <w:r w:rsidRPr="009D66E7">
        <w:rPr>
          <w:rFonts w:ascii="Century" w:hAnsi="Century"/>
          <w:sz w:val="21"/>
          <w:szCs w:val="21"/>
        </w:rPr>
        <w:t>中山伊知郎・</w:t>
      </w:r>
      <w:proofErr w:type="gramStart"/>
      <w:r w:rsidRPr="009D66E7">
        <w:rPr>
          <w:rFonts w:ascii="Century" w:hAnsi="Century"/>
          <w:sz w:val="21"/>
          <w:szCs w:val="21"/>
        </w:rPr>
        <w:t>東畑精一訳</w:t>
      </w:r>
      <w:r w:rsidRPr="009D66E7">
        <w:rPr>
          <w:rFonts w:ascii="Century" w:hAnsi="Century"/>
          <w:sz w:val="21"/>
          <w:szCs w:val="21"/>
        </w:rPr>
        <w:t>)</w:t>
      </w:r>
      <w:r w:rsidRPr="009D66E7">
        <w:rPr>
          <w:rFonts w:ascii="Century" w:hAnsi="Century"/>
          <w:sz w:val="21"/>
          <w:szCs w:val="21"/>
        </w:rPr>
        <w:t>『</w:t>
      </w:r>
      <w:proofErr w:type="gramEnd"/>
      <w:r w:rsidRPr="009D66E7">
        <w:rPr>
          <w:rFonts w:ascii="Century" w:hAnsi="Century"/>
          <w:sz w:val="21"/>
          <w:szCs w:val="21"/>
        </w:rPr>
        <w:t>資本主義・社会主義・民主主義』</w:t>
      </w:r>
      <w:r w:rsidRPr="009D66E7">
        <w:rPr>
          <w:rFonts w:ascii="Century" w:hAnsi="Century"/>
          <w:sz w:val="21"/>
          <w:szCs w:val="21"/>
        </w:rPr>
        <w:t>(</w:t>
      </w:r>
      <w:r w:rsidRPr="009D66E7">
        <w:rPr>
          <w:rFonts w:ascii="Century" w:hAnsi="Century"/>
          <w:sz w:val="21"/>
          <w:szCs w:val="21"/>
        </w:rPr>
        <w:t>東洋経済新報社</w:t>
      </w:r>
      <w:r w:rsidRPr="009D66E7">
        <w:rPr>
          <w:rFonts w:ascii="Century" w:hAnsi="Century" w:cs="Times New Roman"/>
          <w:sz w:val="21"/>
          <w:szCs w:val="21"/>
        </w:rPr>
        <w:t>, 1995</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1E224591"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篠原一『市民の政治学</w:t>
      </w:r>
      <w:r w:rsidRPr="009D66E7">
        <w:rPr>
          <w:rFonts w:ascii="Century" w:hAnsi="Century"/>
          <w:sz w:val="21"/>
          <w:szCs w:val="21"/>
        </w:rPr>
        <w:t>――</w:t>
      </w:r>
      <w:r w:rsidRPr="009D66E7">
        <w:rPr>
          <w:rFonts w:ascii="Century" w:hAnsi="Century"/>
          <w:sz w:val="21"/>
          <w:szCs w:val="21"/>
        </w:rPr>
        <w:t>討議デモクラシーとは何か』</w:t>
      </w:r>
      <w:r w:rsidRPr="009D66E7">
        <w:rPr>
          <w:rFonts w:ascii="Century" w:hAnsi="Century"/>
          <w:sz w:val="21"/>
          <w:szCs w:val="21"/>
        </w:rPr>
        <w:t>(</w:t>
      </w:r>
      <w:r w:rsidRPr="009D66E7">
        <w:rPr>
          <w:rFonts w:ascii="Century" w:hAnsi="Century"/>
          <w:sz w:val="21"/>
          <w:szCs w:val="21"/>
        </w:rPr>
        <w:t>岩波新書</w:t>
      </w:r>
      <w:r w:rsidRPr="009D66E7">
        <w:rPr>
          <w:rFonts w:ascii="Century" w:hAnsi="Century" w:cs="Times New Roman"/>
          <w:sz w:val="21"/>
          <w:szCs w:val="21"/>
        </w:rPr>
        <w:t>, 2004</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。田村哲樹『熟議の理由</w:t>
      </w:r>
      <w:r w:rsidRPr="009D66E7">
        <w:rPr>
          <w:rFonts w:ascii="Century" w:hAnsi="Century"/>
          <w:sz w:val="21"/>
          <w:szCs w:val="21"/>
        </w:rPr>
        <w:t>――</w:t>
      </w:r>
      <w:r w:rsidRPr="009D66E7">
        <w:rPr>
          <w:rFonts w:ascii="Century" w:hAnsi="Century"/>
          <w:sz w:val="21"/>
          <w:szCs w:val="21"/>
        </w:rPr>
        <w:t>民主主義の政治理論』</w:t>
      </w:r>
      <w:r w:rsidRPr="009D66E7">
        <w:rPr>
          <w:rFonts w:ascii="Century" w:hAnsi="Century"/>
          <w:sz w:val="21"/>
          <w:szCs w:val="21"/>
        </w:rPr>
        <w:t>(</w:t>
      </w:r>
      <w:r w:rsidRPr="009D66E7">
        <w:rPr>
          <w:rFonts w:ascii="Century" w:hAnsi="Century"/>
          <w:sz w:val="21"/>
          <w:szCs w:val="21"/>
        </w:rPr>
        <w:t>勁草書房</w:t>
      </w:r>
      <w:r w:rsidRPr="009D66E7">
        <w:rPr>
          <w:rFonts w:ascii="Century" w:hAnsi="Century" w:cs="Times New Roman"/>
          <w:sz w:val="21"/>
          <w:szCs w:val="21"/>
        </w:rPr>
        <w:t>, 2008</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23D39CAD" w14:textId="3CE179CA" w:rsidR="00190144" w:rsidRDefault="00190144" w:rsidP="00190144">
      <w:pPr>
        <w:suppressAutoHyphens w:val="0"/>
        <w:kinsoku/>
        <w:wordWrap/>
        <w:autoSpaceDE/>
        <w:autoSpaceDN/>
        <w:adjustRightInd/>
        <w:jc w:val="both"/>
        <w:rPr>
          <w:rFonts w:ascii="Century" w:hAnsi="Century"/>
          <w:sz w:val="21"/>
          <w:szCs w:val="21"/>
        </w:rPr>
      </w:pPr>
      <w:r w:rsidRPr="009D66E7">
        <w:rPr>
          <w:rFonts w:ascii="Century" w:hAnsi="Century"/>
          <w:sz w:val="21"/>
          <w:szCs w:val="21"/>
        </w:rPr>
        <w:t>篠原一編『討議デモクラシーの挑戦</w:t>
      </w:r>
      <w:r w:rsidRPr="009D66E7">
        <w:rPr>
          <w:rFonts w:ascii="Century" w:eastAsia="Times New Roman" w:hAnsi="Century" w:cs="Times New Roman"/>
          <w:sz w:val="21"/>
          <w:szCs w:val="21"/>
        </w:rPr>
        <w:t>——</w:t>
      </w:r>
      <w:r w:rsidRPr="009D66E7">
        <w:rPr>
          <w:rFonts w:ascii="Century" w:hAnsi="Century"/>
          <w:sz w:val="21"/>
          <w:szCs w:val="21"/>
        </w:rPr>
        <w:t>ミニ・ハブリックスが拓く新しい政治』</w:t>
      </w:r>
      <w:r w:rsidRPr="009D66E7">
        <w:rPr>
          <w:rFonts w:ascii="Century" w:hAnsi="Century"/>
          <w:sz w:val="21"/>
          <w:szCs w:val="21"/>
        </w:rPr>
        <w:t>(</w:t>
      </w:r>
      <w:r w:rsidRPr="009D66E7">
        <w:rPr>
          <w:rFonts w:ascii="Century" w:hAnsi="Century"/>
          <w:sz w:val="21"/>
          <w:szCs w:val="21"/>
        </w:rPr>
        <w:t>岩波書店</w:t>
      </w:r>
      <w:r w:rsidRPr="009D66E7">
        <w:rPr>
          <w:rFonts w:ascii="Century" w:hAnsi="Century" w:cs="Times New Roman"/>
          <w:sz w:val="21"/>
          <w:szCs w:val="21"/>
        </w:rPr>
        <w:t>, 2012</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310A0709" w14:textId="2413FAD5" w:rsidR="00385592" w:rsidRPr="009D66E7" w:rsidRDefault="00385592" w:rsidP="00190144">
      <w:pPr>
        <w:suppressAutoHyphens w:val="0"/>
        <w:kinsoku/>
        <w:wordWrap/>
        <w:autoSpaceDE/>
        <w:autoSpaceDN/>
        <w:adjustRightInd/>
        <w:jc w:val="both"/>
        <w:rPr>
          <w:rFonts w:ascii="Century" w:hAnsi="Century" w:cs="Times New Roman"/>
          <w:sz w:val="21"/>
          <w:szCs w:val="21"/>
        </w:rPr>
      </w:pPr>
      <w:r w:rsidRPr="00385592">
        <w:rPr>
          <w:rFonts w:ascii="Century" w:hAnsi="Century" w:cs="Times New Roman" w:hint="eastAsia"/>
          <w:sz w:val="21"/>
          <w:szCs w:val="21"/>
        </w:rPr>
        <w:t>イリヤ・ソミン（森村進訳）『民主主義と政治的無知　小さな政府のほうが賢い理由』（信山社、</w:t>
      </w:r>
      <w:r w:rsidRPr="00385592">
        <w:rPr>
          <w:rFonts w:ascii="Century" w:hAnsi="Century" w:cs="Times New Roman" w:hint="eastAsia"/>
          <w:sz w:val="21"/>
          <w:szCs w:val="21"/>
        </w:rPr>
        <w:t>2016</w:t>
      </w:r>
      <w:r w:rsidRPr="00385592">
        <w:rPr>
          <w:rFonts w:ascii="Century" w:hAnsi="Century" w:cs="Times New Roman" w:hint="eastAsia"/>
          <w:sz w:val="21"/>
          <w:szCs w:val="21"/>
        </w:rPr>
        <w:t>年）。</w:t>
      </w:r>
    </w:p>
    <w:p w14:paraId="1C29BA32" w14:textId="77777777" w:rsidR="00190144" w:rsidRPr="009D66E7" w:rsidRDefault="00190144" w:rsidP="00190144">
      <w:pPr>
        <w:pStyle w:val="a"/>
        <w:adjustRightInd/>
        <w:rPr>
          <w:rFonts w:ascii="Century" w:hAnsi="Century" w:cs="Times New Roman"/>
          <w:sz w:val="21"/>
          <w:szCs w:val="21"/>
        </w:rPr>
      </w:pPr>
      <w:r w:rsidRPr="009D66E7">
        <w:rPr>
          <w:rFonts w:ascii="Century" w:hAnsi="Century"/>
          <w:sz w:val="21"/>
          <w:szCs w:val="21"/>
        </w:rPr>
        <w:t>キャス・サンスティーン</w:t>
      </w:r>
      <w:r w:rsidRPr="009D66E7">
        <w:rPr>
          <w:rFonts w:ascii="Century" w:hAnsi="Century"/>
          <w:sz w:val="21"/>
          <w:szCs w:val="21"/>
        </w:rPr>
        <w:t>(</w:t>
      </w:r>
      <w:r w:rsidRPr="009D66E7">
        <w:rPr>
          <w:rFonts w:ascii="Century" w:hAnsi="Century"/>
          <w:sz w:val="21"/>
          <w:szCs w:val="21"/>
        </w:rPr>
        <w:t>那須耕介編・監訳</w:t>
      </w:r>
      <w:r w:rsidRPr="009D66E7">
        <w:rPr>
          <w:rFonts w:ascii="Century" w:hAnsi="Century"/>
          <w:sz w:val="21"/>
          <w:szCs w:val="21"/>
        </w:rPr>
        <w:t>)</w:t>
      </w:r>
      <w:r w:rsidRPr="009D66E7">
        <w:rPr>
          <w:rFonts w:ascii="Century" w:hAnsi="Century"/>
          <w:sz w:val="21"/>
          <w:szCs w:val="21"/>
        </w:rPr>
        <w:t>『熟議が壊れるとき</w:t>
      </w:r>
      <w:r w:rsidRPr="009D66E7">
        <w:rPr>
          <w:rFonts w:ascii="Century" w:eastAsia="Times New Roman" w:hAnsi="Century" w:cs="Times New Roman"/>
          <w:sz w:val="21"/>
          <w:szCs w:val="21"/>
        </w:rPr>
        <w:t>——</w:t>
      </w:r>
      <w:r w:rsidRPr="009D66E7">
        <w:rPr>
          <w:rFonts w:ascii="Century" w:hAnsi="Century"/>
          <w:sz w:val="21"/>
          <w:szCs w:val="21"/>
        </w:rPr>
        <w:t>民主政と憲法解釈の統治理論』</w:t>
      </w:r>
      <w:r w:rsidRPr="009D66E7">
        <w:rPr>
          <w:rFonts w:ascii="Century" w:hAnsi="Century"/>
          <w:sz w:val="21"/>
          <w:szCs w:val="21"/>
        </w:rPr>
        <w:t>(</w:t>
      </w:r>
      <w:r w:rsidRPr="009D66E7">
        <w:rPr>
          <w:rFonts w:ascii="Century" w:hAnsi="Century"/>
          <w:sz w:val="21"/>
          <w:szCs w:val="21"/>
        </w:rPr>
        <w:t>勁草書房</w:t>
      </w:r>
      <w:r w:rsidRPr="009D66E7">
        <w:rPr>
          <w:rFonts w:ascii="Century" w:hAnsi="Century" w:cs="Times New Roman"/>
          <w:sz w:val="21"/>
          <w:szCs w:val="21"/>
        </w:rPr>
        <w:t>, 2012</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291936CA"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杉田敦『デモクラシーの論じ方</w:t>
      </w:r>
      <w:r w:rsidRPr="009D66E7">
        <w:rPr>
          <w:rFonts w:ascii="Century" w:hAnsi="Century"/>
          <w:sz w:val="21"/>
          <w:szCs w:val="21"/>
        </w:rPr>
        <w:t>――</w:t>
      </w:r>
      <w:r w:rsidRPr="009D66E7">
        <w:rPr>
          <w:rFonts w:ascii="Century" w:hAnsi="Century"/>
          <w:sz w:val="21"/>
          <w:szCs w:val="21"/>
        </w:rPr>
        <w:t>論争の政治』</w:t>
      </w:r>
      <w:r w:rsidRPr="009D66E7">
        <w:rPr>
          <w:rFonts w:ascii="Century" w:hAnsi="Century"/>
          <w:sz w:val="21"/>
          <w:szCs w:val="21"/>
        </w:rPr>
        <w:t>(</w:t>
      </w:r>
      <w:r w:rsidRPr="009D66E7">
        <w:rPr>
          <w:rFonts w:ascii="Century" w:hAnsi="Century"/>
          <w:sz w:val="21"/>
          <w:szCs w:val="21"/>
        </w:rPr>
        <w:t>ちくま新書</w:t>
      </w:r>
      <w:r w:rsidRPr="009D66E7">
        <w:rPr>
          <w:rFonts w:ascii="Century" w:hAnsi="Century" w:cs="Times New Roman"/>
          <w:sz w:val="21"/>
          <w:szCs w:val="21"/>
        </w:rPr>
        <w:t>, 2001</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25A16642" w14:textId="77777777" w:rsidR="00385592" w:rsidRDefault="00385592" w:rsidP="00190144">
      <w:pPr>
        <w:suppressAutoHyphens w:val="0"/>
        <w:kinsoku/>
        <w:wordWrap/>
        <w:autoSpaceDE/>
        <w:autoSpaceDN/>
        <w:adjustRightInd/>
        <w:jc w:val="both"/>
        <w:rPr>
          <w:rFonts w:ascii="Century" w:hAnsi="Century"/>
          <w:sz w:val="21"/>
          <w:szCs w:val="21"/>
        </w:rPr>
      </w:pPr>
      <w:r w:rsidRPr="00385592">
        <w:rPr>
          <w:rFonts w:ascii="Century" w:hAnsi="Century" w:hint="eastAsia"/>
          <w:sz w:val="21"/>
          <w:szCs w:val="21"/>
        </w:rPr>
        <w:t>杉田敦／川崎修編『西洋政治思想資料集』（法政大学出版局、</w:t>
      </w:r>
      <w:r w:rsidRPr="00385592">
        <w:rPr>
          <w:rFonts w:ascii="Century" w:hAnsi="Century" w:hint="eastAsia"/>
          <w:sz w:val="21"/>
          <w:szCs w:val="21"/>
        </w:rPr>
        <w:t>2014</w:t>
      </w:r>
      <w:r w:rsidRPr="00385592">
        <w:rPr>
          <w:rFonts w:ascii="Century" w:hAnsi="Century" w:hint="eastAsia"/>
          <w:sz w:val="21"/>
          <w:szCs w:val="21"/>
        </w:rPr>
        <w:t>年）。</w:t>
      </w:r>
    </w:p>
    <w:p w14:paraId="77623753" w14:textId="1FC00C3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鈴木健『なめらかな社会とその敵</w:t>
      </w:r>
      <w:r w:rsidRPr="009D66E7">
        <w:rPr>
          <w:rFonts w:ascii="Century" w:eastAsia="Times New Roman" w:hAnsi="Century" w:cs="Times New Roman"/>
          <w:sz w:val="21"/>
          <w:szCs w:val="21"/>
        </w:rPr>
        <w:t>——</w:t>
      </w:r>
      <w:r w:rsidRPr="009D66E7">
        <w:rPr>
          <w:rFonts w:ascii="Century" w:hAnsi="Century" w:cs="Times New Roman"/>
          <w:sz w:val="21"/>
          <w:szCs w:val="21"/>
        </w:rPr>
        <w:t>PICSY</w:t>
      </w:r>
      <w:r w:rsidRPr="009D66E7">
        <w:rPr>
          <w:rFonts w:ascii="Century" w:hAnsi="Century"/>
          <w:sz w:val="21"/>
          <w:szCs w:val="21"/>
        </w:rPr>
        <w:t>・文人民主主義・構成的社会契約論』</w:t>
      </w:r>
      <w:r w:rsidRPr="009D66E7">
        <w:rPr>
          <w:rFonts w:ascii="Century" w:hAnsi="Century"/>
          <w:sz w:val="21"/>
          <w:szCs w:val="21"/>
        </w:rPr>
        <w:t>(</w:t>
      </w:r>
      <w:r w:rsidRPr="009D66E7">
        <w:rPr>
          <w:rFonts w:ascii="Century" w:hAnsi="Century"/>
          <w:sz w:val="21"/>
          <w:szCs w:val="21"/>
        </w:rPr>
        <w:t>勁草書房</w:t>
      </w:r>
      <w:r w:rsidRPr="009D66E7">
        <w:rPr>
          <w:rFonts w:ascii="Century" w:hAnsi="Century" w:cs="Times New Roman"/>
          <w:sz w:val="21"/>
          <w:szCs w:val="21"/>
        </w:rPr>
        <w:t>, 2013</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040354DF" w14:textId="77777777" w:rsidR="00A64F39" w:rsidRPr="009D66E7" w:rsidRDefault="00A64F39">
      <w:pPr>
        <w:suppressAutoHyphens w:val="0"/>
        <w:kinsoku/>
        <w:wordWrap/>
        <w:autoSpaceDE/>
        <w:autoSpaceDN/>
        <w:adjustRightInd/>
        <w:rPr>
          <w:rFonts w:ascii="Century" w:hAnsi="Century" w:cs="Times New Roman"/>
          <w:sz w:val="21"/>
          <w:szCs w:val="21"/>
        </w:rPr>
      </w:pPr>
      <w:r w:rsidRPr="009D66E7">
        <w:rPr>
          <w:rFonts w:ascii="Century" w:hAnsi="Century" w:cs="Times New Roman"/>
          <w:sz w:val="21"/>
          <w:szCs w:val="21"/>
        </w:rPr>
        <w:t xml:space="preserve">A. </w:t>
      </w:r>
      <w:r w:rsidRPr="009D66E7">
        <w:rPr>
          <w:rFonts w:ascii="Century" w:hAnsi="Century"/>
          <w:sz w:val="21"/>
          <w:szCs w:val="21"/>
        </w:rPr>
        <w:t>トクヴィル</w:t>
      </w:r>
      <w:r w:rsidRPr="009D66E7">
        <w:rPr>
          <w:rFonts w:ascii="Century" w:hAnsi="Century"/>
          <w:sz w:val="21"/>
          <w:szCs w:val="21"/>
        </w:rPr>
        <w:t>(</w:t>
      </w:r>
      <w:r w:rsidRPr="009D66E7">
        <w:rPr>
          <w:rFonts w:ascii="Century" w:hAnsi="Century"/>
          <w:sz w:val="21"/>
          <w:szCs w:val="21"/>
        </w:rPr>
        <w:t>松本礼二訳</w:t>
      </w:r>
      <w:r w:rsidRPr="009D66E7">
        <w:rPr>
          <w:rFonts w:ascii="Century" w:hAnsi="Century"/>
          <w:sz w:val="21"/>
          <w:szCs w:val="21"/>
        </w:rPr>
        <w:t>)</w:t>
      </w:r>
      <w:r w:rsidRPr="009D66E7">
        <w:rPr>
          <w:rFonts w:ascii="Century" w:hAnsi="Century"/>
          <w:sz w:val="21"/>
          <w:szCs w:val="21"/>
        </w:rPr>
        <w:t>『アメリカのデモクラシー』第</w:t>
      </w:r>
      <w:r w:rsidRPr="009D66E7">
        <w:rPr>
          <w:rFonts w:ascii="Century" w:hAnsi="Century" w:cs="Times New Roman"/>
          <w:sz w:val="21"/>
          <w:szCs w:val="21"/>
        </w:rPr>
        <w:t>1</w:t>
      </w:r>
      <w:r w:rsidRPr="009D66E7">
        <w:rPr>
          <w:rFonts w:ascii="Century" w:hAnsi="Century"/>
          <w:sz w:val="21"/>
          <w:szCs w:val="21"/>
        </w:rPr>
        <w:t>巻・第</w:t>
      </w:r>
      <w:r w:rsidRPr="009D66E7">
        <w:rPr>
          <w:rFonts w:ascii="Century" w:hAnsi="Century" w:cs="Times New Roman"/>
          <w:sz w:val="21"/>
          <w:szCs w:val="21"/>
        </w:rPr>
        <w:t>2</w:t>
      </w:r>
      <w:proofErr w:type="gramStart"/>
      <w:r w:rsidRPr="009D66E7">
        <w:rPr>
          <w:rFonts w:ascii="Century" w:hAnsi="Century"/>
          <w:sz w:val="21"/>
          <w:szCs w:val="21"/>
        </w:rPr>
        <w:t>巻</w:t>
      </w:r>
      <w:r w:rsidRPr="009D66E7">
        <w:rPr>
          <w:rFonts w:ascii="Century" w:hAnsi="Century"/>
          <w:sz w:val="21"/>
          <w:szCs w:val="21"/>
        </w:rPr>
        <w:t>(</w:t>
      </w:r>
      <w:proofErr w:type="gramEnd"/>
      <w:r w:rsidRPr="009D66E7">
        <w:rPr>
          <w:rFonts w:ascii="Century" w:hAnsi="Century"/>
          <w:sz w:val="21"/>
          <w:szCs w:val="21"/>
        </w:rPr>
        <w:t>岩波文庫</w:t>
      </w:r>
      <w:r w:rsidRPr="009D66E7">
        <w:rPr>
          <w:rFonts w:ascii="Century" w:hAnsi="Century" w:cs="Times New Roman"/>
          <w:sz w:val="21"/>
          <w:szCs w:val="21"/>
        </w:rPr>
        <w:t xml:space="preserve">, 2005, </w:t>
      </w:r>
      <w:r w:rsidRPr="009D66E7">
        <w:rPr>
          <w:rFonts w:ascii="Century" w:hAnsi="Century" w:cs="Times New Roman"/>
          <w:sz w:val="21"/>
          <w:szCs w:val="21"/>
        </w:rPr>
        <w:lastRenderedPageBreak/>
        <w:t>2008</w:t>
      </w:r>
      <w:r w:rsidRPr="009D66E7">
        <w:rPr>
          <w:rFonts w:ascii="Century" w:hAnsi="Century"/>
          <w:sz w:val="21"/>
          <w:szCs w:val="21"/>
        </w:rPr>
        <w:t>年</w:t>
      </w:r>
      <w:r w:rsidRPr="009D66E7">
        <w:rPr>
          <w:rFonts w:ascii="Century" w:hAnsi="Century"/>
          <w:sz w:val="21"/>
          <w:szCs w:val="21"/>
        </w:rPr>
        <w:t>)</w:t>
      </w:r>
      <w:r w:rsidRPr="009D66E7">
        <w:rPr>
          <w:rFonts w:ascii="Century" w:hAnsi="Century"/>
          <w:sz w:val="21"/>
          <w:szCs w:val="21"/>
        </w:rPr>
        <w:t>。</w:t>
      </w:r>
    </w:p>
    <w:p w14:paraId="280DC66F" w14:textId="77777777" w:rsidR="00190144" w:rsidRPr="009D66E7" w:rsidRDefault="00190144" w:rsidP="00190144">
      <w:pPr>
        <w:pStyle w:val="a"/>
        <w:adjustRightInd/>
        <w:rPr>
          <w:rFonts w:ascii="Century" w:hAnsi="Century" w:cs="Times New Roman"/>
          <w:sz w:val="21"/>
          <w:szCs w:val="21"/>
        </w:rPr>
      </w:pPr>
      <w:r w:rsidRPr="009D66E7">
        <w:rPr>
          <w:rFonts w:ascii="Century" w:hAnsi="Century" w:cs="Times New Roman"/>
          <w:sz w:val="21"/>
          <w:szCs w:val="21"/>
        </w:rPr>
        <w:t>Jeremy Waldron</w:t>
      </w:r>
      <w:r>
        <w:rPr>
          <w:rFonts w:ascii="Century" w:hAnsi="Century" w:cs="Times New Roman"/>
          <w:sz w:val="21"/>
          <w:szCs w:val="21"/>
        </w:rPr>
        <w:t>,</w:t>
      </w:r>
      <w:r w:rsidRPr="009D66E7">
        <w:rPr>
          <w:rFonts w:ascii="Century" w:hAnsi="Century" w:cs="Times New Roman"/>
          <w:sz w:val="21"/>
          <w:szCs w:val="21"/>
        </w:rPr>
        <w:t xml:space="preserve"> </w:t>
      </w:r>
      <w:r w:rsidRPr="009D66E7">
        <w:rPr>
          <w:rFonts w:ascii="Century" w:hAnsi="Century" w:cs="Times New Roman"/>
          <w:i/>
          <w:iCs/>
          <w:sz w:val="21"/>
          <w:szCs w:val="21"/>
        </w:rPr>
        <w:t>Law and Disag</w:t>
      </w:r>
      <w:r>
        <w:rPr>
          <w:rFonts w:ascii="Century" w:hAnsi="Century" w:cs="Times New Roman"/>
          <w:i/>
          <w:iCs/>
          <w:sz w:val="21"/>
          <w:szCs w:val="21"/>
        </w:rPr>
        <w:t>r</w:t>
      </w:r>
      <w:r w:rsidRPr="009D66E7">
        <w:rPr>
          <w:rFonts w:ascii="Century" w:hAnsi="Century" w:cs="Times New Roman"/>
          <w:i/>
          <w:iCs/>
          <w:sz w:val="21"/>
          <w:szCs w:val="21"/>
        </w:rPr>
        <w:t>eement</w:t>
      </w:r>
      <w:r w:rsidRPr="009D66E7">
        <w:rPr>
          <w:rFonts w:ascii="Century" w:hAnsi="Century" w:cs="Times New Roman"/>
          <w:sz w:val="21"/>
          <w:szCs w:val="21"/>
        </w:rPr>
        <w:t xml:space="preserve"> </w:t>
      </w:r>
      <w:r>
        <w:rPr>
          <w:rFonts w:ascii="Century" w:hAnsi="Century" w:cs="Times New Roman"/>
          <w:sz w:val="21"/>
          <w:szCs w:val="21"/>
        </w:rPr>
        <w:t>(</w:t>
      </w:r>
      <w:r w:rsidRPr="009D66E7">
        <w:rPr>
          <w:rFonts w:ascii="Century" w:hAnsi="Century" w:cs="Times New Roman"/>
          <w:sz w:val="21"/>
          <w:szCs w:val="21"/>
        </w:rPr>
        <w:t>Oxford University Press</w:t>
      </w:r>
      <w:r>
        <w:rPr>
          <w:rFonts w:ascii="Century" w:hAnsi="Century" w:cs="Times New Roman"/>
          <w:sz w:val="21"/>
          <w:szCs w:val="21"/>
        </w:rPr>
        <w:t>, 1999)</w:t>
      </w:r>
      <w:r w:rsidRPr="009D66E7">
        <w:rPr>
          <w:rFonts w:ascii="Century" w:hAnsi="Century" w:cs="Times New Roman"/>
          <w:sz w:val="21"/>
          <w:szCs w:val="21"/>
        </w:rPr>
        <w:t>.</w:t>
      </w:r>
    </w:p>
    <w:p w14:paraId="11FA1706" w14:textId="77777777" w:rsidR="00190144" w:rsidRPr="009D66E7" w:rsidRDefault="00190144" w:rsidP="00190144">
      <w:pPr>
        <w:suppressAutoHyphens w:val="0"/>
        <w:kinsoku/>
        <w:wordWrap/>
        <w:autoSpaceDE/>
        <w:autoSpaceDN/>
        <w:adjustRightInd/>
        <w:jc w:val="both"/>
        <w:rPr>
          <w:rFonts w:ascii="Century" w:hAnsi="Century" w:cs="Times New Roman"/>
          <w:sz w:val="21"/>
          <w:szCs w:val="21"/>
        </w:rPr>
      </w:pPr>
      <w:r w:rsidRPr="009D66E7">
        <w:rPr>
          <w:rFonts w:ascii="Century" w:hAnsi="Century" w:cs="Times New Roman"/>
          <w:sz w:val="21"/>
          <w:szCs w:val="21"/>
        </w:rPr>
        <w:t xml:space="preserve">Iris M. Young, </w:t>
      </w:r>
      <w:r w:rsidRPr="009D66E7">
        <w:rPr>
          <w:rFonts w:ascii="Century" w:hAnsi="Century" w:cs="Times New Roman"/>
          <w:i/>
          <w:iCs/>
          <w:sz w:val="21"/>
          <w:szCs w:val="21"/>
        </w:rPr>
        <w:t xml:space="preserve">Inclusion and Democracy </w:t>
      </w:r>
      <w:r w:rsidRPr="009D66E7">
        <w:rPr>
          <w:rFonts w:ascii="Century" w:hAnsi="Century"/>
          <w:sz w:val="21"/>
          <w:szCs w:val="21"/>
        </w:rPr>
        <w:t>(</w:t>
      </w:r>
      <w:r w:rsidRPr="009D66E7">
        <w:rPr>
          <w:rFonts w:ascii="Century" w:hAnsi="Century" w:cs="Times New Roman"/>
          <w:sz w:val="21"/>
          <w:szCs w:val="21"/>
        </w:rPr>
        <w:t>Oxford University Press, 2000</w:t>
      </w:r>
      <w:r w:rsidRPr="009D66E7">
        <w:rPr>
          <w:rFonts w:ascii="Century" w:hAnsi="Century"/>
          <w:sz w:val="21"/>
          <w:szCs w:val="21"/>
        </w:rPr>
        <w:t>)</w:t>
      </w:r>
      <w:r w:rsidRPr="009D66E7">
        <w:rPr>
          <w:rFonts w:ascii="Century" w:hAnsi="Century" w:cs="Times New Roman"/>
          <w:sz w:val="21"/>
          <w:szCs w:val="21"/>
        </w:rPr>
        <w:t xml:space="preserve">. </w:t>
      </w:r>
    </w:p>
    <w:p w14:paraId="05A013E3" w14:textId="77777777" w:rsidR="00A64F39" w:rsidRPr="009D66E7" w:rsidRDefault="00A64F39">
      <w:pPr>
        <w:suppressAutoHyphens w:val="0"/>
        <w:kinsoku/>
        <w:wordWrap/>
        <w:autoSpaceDE/>
        <w:autoSpaceDN/>
        <w:adjustRightInd/>
        <w:jc w:val="both"/>
        <w:rPr>
          <w:rFonts w:ascii="Century" w:hAnsi="Century" w:cs="Times New Roman"/>
          <w:sz w:val="21"/>
          <w:szCs w:val="21"/>
        </w:rPr>
      </w:pPr>
    </w:p>
    <w:p w14:paraId="6927908D" w14:textId="77777777" w:rsidR="00A64F39" w:rsidRPr="009D66E7" w:rsidRDefault="00A64F39">
      <w:pPr>
        <w:suppressAutoHyphens w:val="0"/>
        <w:kinsoku/>
        <w:wordWrap/>
        <w:autoSpaceDE/>
        <w:autoSpaceDN/>
        <w:adjustRightInd/>
        <w:jc w:val="both"/>
        <w:rPr>
          <w:rFonts w:ascii="Century" w:hAnsi="Century" w:cs="Times New Roman"/>
          <w:sz w:val="21"/>
          <w:szCs w:val="21"/>
        </w:rPr>
      </w:pPr>
      <w:r w:rsidRPr="009D66E7">
        <w:rPr>
          <w:rFonts w:ascii="Century" w:hAnsi="Century"/>
          <w:b/>
          <w:bCs/>
          <w:sz w:val="21"/>
          <w:szCs w:val="21"/>
        </w:rPr>
        <w:t>[</w:t>
      </w:r>
      <w:r w:rsidRPr="009D66E7">
        <w:rPr>
          <w:rFonts w:ascii="Century" w:hAnsi="Century"/>
          <w:b/>
          <w:bCs/>
          <w:sz w:val="21"/>
          <w:szCs w:val="21"/>
        </w:rPr>
        <w:t>資料</w:t>
      </w:r>
      <w:r w:rsidRPr="009D66E7">
        <w:rPr>
          <w:rFonts w:ascii="Century" w:hAnsi="Century"/>
          <w:b/>
          <w:bCs/>
          <w:sz w:val="21"/>
          <w:szCs w:val="21"/>
        </w:rPr>
        <w:t>]</w:t>
      </w:r>
    </w:p>
    <w:p w14:paraId="39546915"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■デモクラシーの多義性</w:t>
      </w:r>
    </w:p>
    <w:p w14:paraId="4F7A790A" w14:textId="635ADDE7" w:rsid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皮肉なことであるが、デモクラシーが、まさにこうした長い歴史をもっていることが原因となって、実際には、混乱と不一致も生じてきている。つまり、異なった人びとが異なった時代と場所によって、異なった意味で「デモクラシー」という語を使ってきたのである。…アメリカ合衆国は、アメリカ革命以来ずっとデモクラシーを採用してきたのではないのか。…さらに、古代アテナイの人びとも、紀元前五世紀に、自分たちの政治制度をデモクラシーと呼んでいるではないか。古代ローマの共和政治は、デモクラシーの一種でないとすれば、なんだった</w:t>
      </w:r>
      <w:proofErr w:type="gramStart"/>
      <w:r w:rsidRPr="001A45FE">
        <w:rPr>
          <w:rFonts w:ascii="Century" w:hAnsi="Century" w:hint="eastAsia"/>
          <w:sz w:val="21"/>
          <w:szCs w:val="21"/>
        </w:rPr>
        <w:t>ん</w:t>
      </w:r>
      <w:proofErr w:type="gramEnd"/>
      <w:r w:rsidRPr="001A45FE">
        <w:rPr>
          <w:rFonts w:ascii="Century" w:hAnsi="Century" w:hint="eastAsia"/>
          <w:sz w:val="21"/>
          <w:szCs w:val="21"/>
        </w:rPr>
        <w:t>だ。もし、時代ごとに「デモクラシー」の意味することが違ってきたとするならば、現在それが意味していることに、合意を得るにはどうしたらよいのか（ダール『デモクラシーとは何か』、</w:t>
      </w:r>
      <w:r w:rsidRPr="001A45FE">
        <w:rPr>
          <w:rFonts w:ascii="Century" w:hAnsi="Century" w:hint="eastAsia"/>
          <w:sz w:val="21"/>
          <w:szCs w:val="21"/>
        </w:rPr>
        <w:t>4-5</w:t>
      </w:r>
      <w:r w:rsidRPr="001A45FE">
        <w:rPr>
          <w:rFonts w:ascii="Century" w:hAnsi="Century" w:hint="eastAsia"/>
          <w:sz w:val="21"/>
          <w:szCs w:val="21"/>
        </w:rPr>
        <w:t>頁）。</w:t>
      </w:r>
    </w:p>
    <w:p w14:paraId="28B8F8C3" w14:textId="0A170EE3" w:rsidR="001A45FE" w:rsidRPr="001A45FE" w:rsidRDefault="001A45FE">
      <w:pPr>
        <w:suppressAutoHyphens w:val="0"/>
        <w:kinsoku/>
        <w:wordWrap/>
        <w:autoSpaceDE/>
        <w:autoSpaceDN/>
        <w:adjustRightInd/>
        <w:jc w:val="both"/>
        <w:rPr>
          <w:rFonts w:ascii="Century" w:hAnsi="Century"/>
          <w:sz w:val="21"/>
          <w:szCs w:val="21"/>
        </w:rPr>
      </w:pPr>
    </w:p>
    <w:p w14:paraId="35BEB688"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■代表デモクラシーの成立</w:t>
      </w:r>
    </w:p>
    <w:p w14:paraId="706D5E6A" w14:textId="01BDC236" w:rsidR="001A45FE" w:rsidRPr="001A45FE" w:rsidRDefault="001A45FE" w:rsidP="001A45FE">
      <w:pPr>
        <w:suppressAutoHyphens w:val="0"/>
        <w:kinsoku/>
        <w:wordWrap/>
        <w:autoSpaceDE/>
        <w:autoSpaceDN/>
        <w:adjustRightInd/>
        <w:jc w:val="both"/>
        <w:rPr>
          <w:rFonts w:ascii="Century" w:hAnsi="Century"/>
          <w:sz w:val="21"/>
          <w:szCs w:val="21"/>
        </w:rPr>
      </w:pPr>
      <w:r>
        <w:rPr>
          <w:rFonts w:ascii="Century" w:hAnsi="Century" w:hint="eastAsia"/>
          <w:sz w:val="21"/>
          <w:szCs w:val="21"/>
        </w:rPr>
        <w:t xml:space="preserve">　</w:t>
      </w:r>
      <w:r w:rsidRPr="001A45FE">
        <w:rPr>
          <w:rFonts w:ascii="Century" w:hAnsi="Century" w:hint="eastAsia"/>
          <w:sz w:val="21"/>
          <w:szCs w:val="21"/>
        </w:rPr>
        <w:t>都市の出現、キリスト教内部での宗教闘争、オランダ北部叛乱州（一五一八年）やイングランド（一六四四年）やスウェーデン（一七二〇年）やアメリカ（一七七六年）における革命といった、さまざまな要因が重なって、デモクラシーとは代表デモクラシーのこと、と理解されるようになった。一八世紀のあいだに、フランスやイングランドや新興アメリカ共和国で共通に使われ始めたのはこの意味であり、たとえば憲法制定者や有力政治思想家が、民衆の同意に根拠を置く新しいタイプの政府に言及する際に用いたのである。…</w:t>
      </w:r>
    </w:p>
    <w:p w14:paraId="31A2DBBB" w14:textId="435B709E" w:rsid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これこそデモクラシーについての、真新しい思考方法だった。それは人びとが、最小二つの選択肢について真剣な選択を迫られている投票者として行動するに当たって、他人ながら自分の利益を護ってくれる人――つまり自分に代わってものごとを決めることで自分を代表してくれる人を、自由に選出する統治方式のことだった。…この歴史の第二段階で広まったのは、良き統治とは代表者による統治である、という信念だった。…代表デモクラシーはしばしば君主政と比較され、意見の違い――代表を送り出した人びと同士の違いはもとより、代表する者と代表される人びととのあいだの違い――を、あからさまにすることで却ってうまく統治する方法として称揚された。代表制統治は、権力行使を任されている指導者に対して市民が抱く恐怖を解消する手段として称賛された――選出された代表者の期限つきの「公職」は、選出されるのではない君主や独裁者が一身に体現する権力に対する、恰好の代替物と考えられたのである。代表制統治が歓迎されたのは、実績の上がらない政治の責任をとらせる、新規で効果的なやり方と考えられたからだった――それは功績と不業績とを指針として、指導者の交代をうながす新しい仕組みだった。それは異議を唱える政治的少数派に居場所をつくってやるとともに権力争奪戦を均等化する、新しい形態の謙虚なる統治だと考えられた――その結果、選出された代表者側も、自分たちを攻略する能力を備えた当の相手側が見ている前で、自らの政治的力量や指導性を発揮してみせることができるようになった。代表デモクラシーの初期の擁護者たちはさらに、代表制を正当化する実際的な根拠を提示した。それは単純な真実を具体的に表現</w:t>
      </w:r>
      <w:r w:rsidRPr="001A45FE">
        <w:rPr>
          <w:rFonts w:ascii="Century" w:hAnsi="Century" w:hint="eastAsia"/>
          <w:sz w:val="21"/>
          <w:szCs w:val="21"/>
        </w:rPr>
        <w:lastRenderedPageBreak/>
        <w:t>したものと思われた――すなわち、たとえそうしたくとも、すべての人がすべての時間を政治にかかずらうことなど不可能、という真実である。この真実がある以上、人びとは統治の仕事を、定例の選挙で選ばれる代表たちに委任するほかないのだ。これら代表者の仕事は、公金の支出の監視である。代表者は政府とその官僚に対して、選挙民の立場を代表する。代表者たちは争点をめぐって論議を交わし、法を制定する。誰が、いかに統治するかを、彼らが決める――人びとの代表として（キーン『デモクラシーの生と死　上』、</w:t>
      </w:r>
      <w:r w:rsidRPr="001A45FE">
        <w:rPr>
          <w:rFonts w:ascii="Century" w:hAnsi="Century" w:hint="eastAsia"/>
          <w:sz w:val="21"/>
          <w:szCs w:val="21"/>
        </w:rPr>
        <w:t>14-15</w:t>
      </w:r>
      <w:r w:rsidRPr="001A45FE">
        <w:rPr>
          <w:rFonts w:ascii="Century" w:hAnsi="Century" w:hint="eastAsia"/>
          <w:sz w:val="21"/>
          <w:szCs w:val="21"/>
        </w:rPr>
        <w:t>頁</w:t>
      </w:r>
      <w:r>
        <w:rPr>
          <w:rFonts w:ascii="Century" w:hAnsi="Century" w:hint="eastAsia"/>
          <w:sz w:val="21"/>
          <w:szCs w:val="21"/>
        </w:rPr>
        <w:t>）</w:t>
      </w:r>
      <w:r w:rsidRPr="001A45FE">
        <w:rPr>
          <w:rFonts w:ascii="Century" w:hAnsi="Century" w:hint="eastAsia"/>
          <w:sz w:val="21"/>
          <w:szCs w:val="21"/>
        </w:rPr>
        <w:t>。</w:t>
      </w:r>
    </w:p>
    <w:p w14:paraId="71D6BFE3" w14:textId="77777777" w:rsidR="001A45FE" w:rsidRPr="001A45FE" w:rsidRDefault="001A45FE" w:rsidP="001A45FE">
      <w:pPr>
        <w:suppressAutoHyphens w:val="0"/>
        <w:kinsoku/>
        <w:wordWrap/>
        <w:autoSpaceDE/>
        <w:autoSpaceDN/>
        <w:adjustRightInd/>
        <w:jc w:val="both"/>
        <w:rPr>
          <w:rFonts w:ascii="Century" w:hAnsi="Century"/>
          <w:sz w:val="21"/>
          <w:szCs w:val="21"/>
        </w:rPr>
      </w:pPr>
    </w:p>
    <w:p w14:paraId="5504504A"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■代表制の長所：ザ・フェデラリスト</w:t>
      </w:r>
    </w:p>
    <w:p w14:paraId="21890452" w14:textId="59DCB9F1" w:rsidR="001A45FE" w:rsidRPr="001A45FE" w:rsidRDefault="001A45FE" w:rsidP="001A45FE">
      <w:pPr>
        <w:suppressAutoHyphens w:val="0"/>
        <w:kinsoku/>
        <w:wordWrap/>
        <w:autoSpaceDE/>
        <w:autoSpaceDN/>
        <w:adjustRightInd/>
        <w:jc w:val="both"/>
        <w:rPr>
          <w:rFonts w:ascii="Century" w:hAnsi="Century"/>
          <w:sz w:val="21"/>
          <w:szCs w:val="21"/>
        </w:rPr>
      </w:pPr>
      <w:r>
        <w:rPr>
          <w:rFonts w:ascii="Century" w:hAnsi="Century" w:hint="eastAsia"/>
          <w:sz w:val="21"/>
          <w:szCs w:val="21"/>
        </w:rPr>
        <w:t xml:space="preserve">　</w:t>
      </w:r>
      <w:r w:rsidRPr="001A45FE">
        <w:rPr>
          <w:rFonts w:ascii="Century" w:hAnsi="Century" w:hint="eastAsia"/>
          <w:sz w:val="21"/>
          <w:szCs w:val="21"/>
        </w:rPr>
        <w:t>共和政という言葉で、私は代表という制度をもつ政体を指しているのであるが、このような政府こそ一つの新しい展望を開き、われわれが探し求めていた匡正策を約束してくれる。まず、共和政が直接民主政と異なる点を検討してみよう。そうすれば、連邦制の下で実現することになる匡正策の性質と効果が正しく理解されることになろう。</w:t>
      </w:r>
    </w:p>
    <w:p w14:paraId="207784AC"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民主政と共和政とのあいだの二大相違点は、第一に、共和政においては、一般市民によって選出された少数の市民の手に政治が委ねられることであり、第二に、共和政には、より多くの市民とより広大な領域とが含まれうることである。</w:t>
      </w:r>
    </w:p>
    <w:p w14:paraId="24298DE2"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この第一の相違点の結果として、共和政においては、世論が、選ばれた一団の市民たちの手を経ることによって洗練され、かつその視野が広げられるのである。その一団の市民たちとは、その賢明さゆえに、自国の真の利益をもっともよく理解し、また、その愛国心と正義心とのゆえに、一時的なあるいは偏狭な思惑によって自国の利益を犠牲にすることが、きわめて少ないと思われる。このような制度のもとでは、人民の代表によって表明された公衆の声の方が、民意表明を目的として集合した人民自身によって表明される場合よりも、よりいっそう公共善に合致するということになるだろう。…それゆえ、…二つの明白な理由からして大きな共和国の方が有利なことは明らかである。</w:t>
      </w:r>
    </w:p>
    <w:p w14:paraId="6934D0F2"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第一に、…代表にふさわしい人格を備えた人の割合が、大きい共和国においても小さい共和国においても同じであるとするならば、大きい共和国の方が選択の余地が大きく、したがって、適切な選択がなされる可能性も大きいということになろう。</w:t>
      </w:r>
    </w:p>
    <w:p w14:paraId="2A40B672"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次に、各代表は、小さい共和国よりも大きい共和国においての方が、より多数の市民によって選出されることになるから、不適格な候補者が選挙につきものの悪質な手段に訴えて当選するということは、より困難になるだろうし、また、人びとの投票もより自由に行われるから、とくに注目すべき実績のある人物や、とくに知名度の高い定評ある人物に投票が集中することになるだろう。…</w:t>
      </w:r>
    </w:p>
    <w:p w14:paraId="5C8AAFB1" w14:textId="70CBDACF" w:rsid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第二の相違点は、共和政においては、民主政におけるよりも、より多数の市民とより広大な領域とをその範囲内に含みうるということである。民主政におけるよりも共和政の方が党派的結合の危険性を少なくできるのは、主としてこの事情にもとづく。社会が小さくなればなるほど、そこに含まれる党派や利害の数も少なくなり、党派や利益が少なくなればなるほど、多数派が同一党派として形成されることが多くなってくる。また、多数派を形成している人間の数が少なくなればなるほど、また、彼らがおかれている領域が小さくなればなるほど、彼らが一致協力して他を抑圧する計画を実行しやすくなる。しかし、領域を拡大し、党派や利益群をさらに多様化させれば、全体中の多数者が、他の市民の権利を侵害しようとする共通の動機をもつ可能性を少なくすることになるだろう。あるいは、かりにそのような共通の動機が存在する</w:t>
      </w:r>
      <w:r w:rsidRPr="001A45FE">
        <w:rPr>
          <w:rFonts w:ascii="Century" w:hAnsi="Century" w:hint="eastAsia"/>
          <w:sz w:val="21"/>
          <w:szCs w:val="21"/>
        </w:rPr>
        <w:lastRenderedPageBreak/>
        <w:t>としても、それを共有する人びとすべてが、自身の強力さを自覚し、互いに団結して行動することはより困難になるだろう…（ハミルトン／マディソン／ジェイ『ザ・フェデラリスト』、第</w:t>
      </w:r>
      <w:r w:rsidRPr="001A45FE">
        <w:rPr>
          <w:rFonts w:ascii="Century" w:hAnsi="Century" w:hint="eastAsia"/>
          <w:sz w:val="21"/>
          <w:szCs w:val="21"/>
        </w:rPr>
        <w:t>10</w:t>
      </w:r>
      <w:r w:rsidRPr="001A45FE">
        <w:rPr>
          <w:rFonts w:ascii="Century" w:hAnsi="Century" w:hint="eastAsia"/>
          <w:sz w:val="21"/>
          <w:szCs w:val="21"/>
        </w:rPr>
        <w:t>篇。杉田／川崎編『西洋政治思想資料集』、</w:t>
      </w:r>
      <w:r w:rsidRPr="001A45FE">
        <w:rPr>
          <w:rFonts w:ascii="Century" w:hAnsi="Century" w:hint="eastAsia"/>
          <w:sz w:val="21"/>
          <w:szCs w:val="21"/>
        </w:rPr>
        <w:t>132-133</w:t>
      </w:r>
      <w:r w:rsidRPr="001A45FE">
        <w:rPr>
          <w:rFonts w:ascii="Century" w:hAnsi="Century" w:hint="eastAsia"/>
          <w:sz w:val="21"/>
          <w:szCs w:val="21"/>
        </w:rPr>
        <w:t>頁）。</w:t>
      </w:r>
    </w:p>
    <w:p w14:paraId="4A4C6BAE" w14:textId="462FA682" w:rsidR="001A45FE" w:rsidRDefault="001A45FE" w:rsidP="001A45FE">
      <w:pPr>
        <w:suppressAutoHyphens w:val="0"/>
        <w:kinsoku/>
        <w:wordWrap/>
        <w:autoSpaceDE/>
        <w:autoSpaceDN/>
        <w:adjustRightInd/>
        <w:jc w:val="both"/>
        <w:rPr>
          <w:rFonts w:ascii="Century" w:hAnsi="Century"/>
          <w:sz w:val="21"/>
          <w:szCs w:val="21"/>
        </w:rPr>
      </w:pPr>
      <w:r>
        <w:rPr>
          <w:rFonts w:ascii="Century" w:hAnsi="Century" w:hint="eastAsia"/>
          <w:sz w:val="21"/>
          <w:szCs w:val="21"/>
        </w:rPr>
        <w:t>※ここでは「民主政」が狭義の小規模な集会デモクラシーだけを指す言葉として使われていることに注意。ここで「共和政」と呼ばれているものが、現在では代表デモクラシーと呼ばれるものである。</w:t>
      </w:r>
    </w:p>
    <w:p w14:paraId="268E1BA1" w14:textId="77777777" w:rsidR="001A45FE" w:rsidRDefault="001A45FE" w:rsidP="001A45FE">
      <w:pPr>
        <w:suppressAutoHyphens w:val="0"/>
        <w:kinsoku/>
        <w:wordWrap/>
        <w:autoSpaceDE/>
        <w:autoSpaceDN/>
        <w:adjustRightInd/>
        <w:jc w:val="both"/>
        <w:rPr>
          <w:rFonts w:ascii="Century" w:hAnsi="Century"/>
          <w:sz w:val="21"/>
          <w:szCs w:val="21"/>
        </w:rPr>
      </w:pPr>
    </w:p>
    <w:p w14:paraId="55A192FC"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■多数の専制批判：トクヴィル</w:t>
      </w:r>
    </w:p>
    <w:p w14:paraId="3290A72A" w14:textId="67D638A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全能の力は私にはそれ自体悪しきもの、危険なものに見える。そうした力を行使することは、いかなる人間の能力をも超えていると思われる。…その権力が、人民の名で呼ばれようと国王の名で呼ばれようと、民主制と言われようと貴族制と言われようと、またその権力の行使が王国でなされようと共和国でなされようと、同じことである。</w:t>
      </w:r>
    </w:p>
    <w:p w14:paraId="7269B306"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合衆国で組織されたような民主主義の政府について私がもっとも批判する点は、ヨーロッパで多くの人が主張するように、その力が弱いことではなく、逆に抗しがたいほど強いことである。そしてアメリカで私がもっとも嫌うのは、極端な自由の支配ではなく、暴政に抗する保証がほとんどない点である。</w:t>
      </w:r>
    </w:p>
    <w:p w14:paraId="5C05D2EE" w14:textId="10493EBB"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合衆国で一人の人間、あるいは一党派が不正な扱いを受けたとき、誰に訴えればよいと読者はお考えか。世論に</w:t>
      </w:r>
      <w:proofErr w:type="gramStart"/>
      <w:r w:rsidRPr="001A45FE">
        <w:rPr>
          <w:rFonts w:ascii="Century" w:hAnsi="Century" w:hint="eastAsia"/>
          <w:sz w:val="21"/>
          <w:szCs w:val="21"/>
        </w:rPr>
        <w:t>か</w:t>
      </w:r>
      <w:proofErr w:type="gramEnd"/>
      <w:r w:rsidRPr="001A45FE">
        <w:rPr>
          <w:rFonts w:ascii="Century" w:hAnsi="Century" w:hint="eastAsia"/>
          <w:sz w:val="21"/>
          <w:szCs w:val="21"/>
        </w:rPr>
        <w:t>。多数者は世論が形成するものである。立法部に</w:t>
      </w:r>
      <w:proofErr w:type="gramStart"/>
      <w:r w:rsidRPr="001A45FE">
        <w:rPr>
          <w:rFonts w:ascii="Century" w:hAnsi="Century" w:hint="eastAsia"/>
          <w:sz w:val="21"/>
          <w:szCs w:val="21"/>
        </w:rPr>
        <w:t>か</w:t>
      </w:r>
      <w:proofErr w:type="gramEnd"/>
      <w:r w:rsidRPr="001A45FE">
        <w:rPr>
          <w:rFonts w:ascii="Century" w:hAnsi="Century" w:hint="eastAsia"/>
          <w:sz w:val="21"/>
          <w:szCs w:val="21"/>
        </w:rPr>
        <w:t>。立法部は多数者を代表し、これに盲従する。執行権はどうか。執行権は多数者が任命し、これに奉仕する受動的な道具にすぎぬ。警察はどうか。警察とは武装した多数者にほかならぬ。陪審員はどうか。陪審員は多数者が判決を下す権利をもったものである。裁判官でさえ、いくつかの州では多数によって選挙で選ばれる。どれほど不正で非合理な目にあったとしても、だから我慢せざるをえないのである（トクヴィル『アメリカにおけるデモクラシー』、第一巻下、</w:t>
      </w:r>
      <w:r w:rsidRPr="001A45FE">
        <w:rPr>
          <w:rFonts w:ascii="Century" w:hAnsi="Century" w:hint="eastAsia"/>
          <w:sz w:val="21"/>
          <w:szCs w:val="21"/>
        </w:rPr>
        <w:t>149-150</w:t>
      </w:r>
      <w:r w:rsidRPr="001A45FE">
        <w:rPr>
          <w:rFonts w:ascii="Century" w:hAnsi="Century" w:hint="eastAsia"/>
          <w:sz w:val="21"/>
          <w:szCs w:val="21"/>
        </w:rPr>
        <w:t>頁）。</w:t>
      </w:r>
    </w:p>
    <w:p w14:paraId="6679E813" w14:textId="77777777" w:rsidR="001A45FE" w:rsidRPr="001A45FE" w:rsidRDefault="001A45FE" w:rsidP="001A45FE">
      <w:pPr>
        <w:suppressAutoHyphens w:val="0"/>
        <w:kinsoku/>
        <w:wordWrap/>
        <w:autoSpaceDE/>
        <w:autoSpaceDN/>
        <w:adjustRightInd/>
        <w:jc w:val="both"/>
        <w:rPr>
          <w:rFonts w:ascii="Century" w:hAnsi="Century"/>
          <w:sz w:val="21"/>
          <w:szCs w:val="21"/>
        </w:rPr>
      </w:pPr>
    </w:p>
    <w:p w14:paraId="6DC90527"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■代表デモクラシーの擁護：ミル</w:t>
      </w:r>
    </w:p>
    <w:p w14:paraId="53D7AAB8" w14:textId="77F490DF"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理想的に最良の統治形態とは、主権すなわち最後の手段としての最高統制権力が、共同社会の全集合体に付与されているものであって、各市民が、その究極的主権の行使に発言権を有するだけでなく、少なくともときどきは、地方的あるいは全国的な公共の職務をみずから遂行することによって、統治に実際に参加することを求められるというものであることを示すには、なんの困難もない（ミル『代議制統治論』、</w:t>
      </w:r>
      <w:r w:rsidRPr="001A45FE">
        <w:rPr>
          <w:rFonts w:ascii="Century" w:hAnsi="Century" w:hint="eastAsia"/>
          <w:sz w:val="21"/>
          <w:szCs w:val="21"/>
        </w:rPr>
        <w:t>78</w:t>
      </w:r>
      <w:r w:rsidRPr="001A45FE">
        <w:rPr>
          <w:rFonts w:ascii="Century" w:hAnsi="Century" w:hint="eastAsia"/>
          <w:sz w:val="21"/>
          <w:szCs w:val="21"/>
        </w:rPr>
        <w:t>頁）。</w:t>
      </w:r>
    </w:p>
    <w:p w14:paraId="13BD30EF" w14:textId="77777777" w:rsidR="001A45FE" w:rsidRPr="001A45FE" w:rsidRDefault="001A45FE" w:rsidP="001A45FE">
      <w:pPr>
        <w:suppressAutoHyphens w:val="0"/>
        <w:kinsoku/>
        <w:wordWrap/>
        <w:autoSpaceDE/>
        <w:autoSpaceDN/>
        <w:adjustRightInd/>
        <w:jc w:val="both"/>
        <w:rPr>
          <w:rFonts w:ascii="Century" w:hAnsi="Century"/>
          <w:sz w:val="21"/>
          <w:szCs w:val="21"/>
        </w:rPr>
      </w:pPr>
    </w:p>
    <w:p w14:paraId="5C0AFD5D" w14:textId="20484E63"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これらのつみ重ねられた考察から次のことが明白である。すなわち、社会状態のあらゆる必要条件を十分に満たしうる唯一の統治は、国民全体が参加する統治であるということ、たとえ最小の公共的職務にではあっても、どんな参加も有益であるということ、その参加はどこにおいても、共同社会の改良の一般的程度の許す限り大きなものであるべきだということ、そして究極的にのぞましいのは、すべての人びとに国家の主権の分担をゆるすこと以下ではありえない、ということである。しかし、単一の小都市を超えた共同社会において、公共の業務のうちの若干のきわめて小さな部分にしか、すべての人が自分で参加することはできないので、完全な統治の理想的な型は、代議制的</w:t>
      </w:r>
      <w:r w:rsidRPr="001A45FE">
        <w:rPr>
          <w:rFonts w:ascii="Century" w:hAnsi="Century" w:hint="eastAsia"/>
          <w:sz w:val="21"/>
          <w:szCs w:val="21"/>
        </w:rPr>
        <w:t>(representative)</w:t>
      </w:r>
      <w:r w:rsidRPr="001A45FE">
        <w:rPr>
          <w:rFonts w:ascii="Century" w:hAnsi="Century" w:hint="eastAsia"/>
          <w:sz w:val="21"/>
          <w:szCs w:val="21"/>
        </w:rPr>
        <w:t>でなければならないのである（ミル『代議制統治論』、</w:t>
      </w:r>
      <w:r w:rsidRPr="001A45FE">
        <w:rPr>
          <w:rFonts w:ascii="Century" w:hAnsi="Century" w:hint="eastAsia"/>
          <w:sz w:val="21"/>
          <w:szCs w:val="21"/>
        </w:rPr>
        <w:t>97-98</w:t>
      </w:r>
      <w:r w:rsidRPr="001A45FE">
        <w:rPr>
          <w:rFonts w:ascii="Century" w:hAnsi="Century" w:hint="eastAsia"/>
          <w:sz w:val="21"/>
          <w:szCs w:val="21"/>
        </w:rPr>
        <w:t>頁）。</w:t>
      </w:r>
    </w:p>
    <w:p w14:paraId="48B80E09" w14:textId="77777777" w:rsidR="001A45FE" w:rsidRDefault="001A45FE" w:rsidP="001A45FE">
      <w:pPr>
        <w:suppressAutoHyphens w:val="0"/>
        <w:kinsoku/>
        <w:wordWrap/>
        <w:autoSpaceDE/>
        <w:autoSpaceDN/>
        <w:adjustRightInd/>
        <w:jc w:val="both"/>
        <w:rPr>
          <w:rFonts w:ascii="Century" w:hAnsi="Century"/>
          <w:sz w:val="21"/>
          <w:szCs w:val="21"/>
        </w:rPr>
      </w:pPr>
    </w:p>
    <w:p w14:paraId="3E22B691" w14:textId="1ABC6694"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■シュンペーターのデモクラシー論</w:t>
      </w:r>
    </w:p>
    <w:p w14:paraId="54C2BE21" w14:textId="584C1B26"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こうして、典型的な市民は、彼が政治の分野に入るやいなや、精神的パフォーマンスの低いレヴェルへと押し流されることになる。彼が議論したり分析したりする方法は、彼が自分の現実的な利害関心の領域内だったら、幼児的とたやすく認めるようなやり方である。かれは再び未開人になる。彼の思考は、連想的で情緒的になる（シュンペーター『資本主義・民主主義・社会主義』、</w:t>
      </w:r>
      <w:r w:rsidRPr="001A45FE">
        <w:rPr>
          <w:rFonts w:ascii="Century" w:hAnsi="Century" w:hint="eastAsia"/>
          <w:sz w:val="21"/>
          <w:szCs w:val="21"/>
        </w:rPr>
        <w:t>419</w:t>
      </w:r>
      <w:r w:rsidRPr="001A45FE">
        <w:rPr>
          <w:rFonts w:ascii="Century" w:hAnsi="Century" w:hint="eastAsia"/>
          <w:sz w:val="21"/>
          <w:szCs w:val="21"/>
        </w:rPr>
        <w:t>頁）。</w:t>
      </w:r>
    </w:p>
    <w:p w14:paraId="4E04CF94" w14:textId="77777777" w:rsidR="001A45FE" w:rsidRPr="001A45FE" w:rsidRDefault="001A45FE" w:rsidP="001A45FE">
      <w:pPr>
        <w:suppressAutoHyphens w:val="0"/>
        <w:kinsoku/>
        <w:wordWrap/>
        <w:autoSpaceDE/>
        <w:autoSpaceDN/>
        <w:adjustRightInd/>
        <w:jc w:val="both"/>
        <w:rPr>
          <w:rFonts w:ascii="Century" w:hAnsi="Century"/>
          <w:sz w:val="21"/>
          <w:szCs w:val="21"/>
        </w:rPr>
      </w:pPr>
    </w:p>
    <w:p w14:paraId="299C4792" w14:textId="59AA43D2"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古典的な理論についてのわれわれが見る主要な難点が次の命題に集約されたことは、いまだ記憶に新しいことだろう。すなわち、「人民」はすべての個々の問題について明確かつ合理的な意見をもち、さらに進んで――デモクラシーにおいては――その実現につとめる「代表」を選ぶことによって、自己の意見を実行に移さんとするものとの命題がこれである。こうしてこの理論によれば、民主的な制度編成の第一義的な目的は、選挙民に政治問題の決定権を帰属せしめることにあり、これに対して代表を選ぶのはむしろ第二義的なこととされる。さてわれわれは、この二つの要素の役割を逆にして、決定を行うべき人々の選挙を第一義的なものとし、選挙民による問題の決定を第二義</w:t>
      </w:r>
      <w:proofErr w:type="gramStart"/>
      <w:r w:rsidRPr="001A45FE">
        <w:rPr>
          <w:rFonts w:ascii="Century" w:hAnsi="Century" w:hint="eastAsia"/>
          <w:sz w:val="21"/>
          <w:szCs w:val="21"/>
        </w:rPr>
        <w:t>たら</w:t>
      </w:r>
      <w:proofErr w:type="gramEnd"/>
      <w:r w:rsidRPr="001A45FE">
        <w:rPr>
          <w:rFonts w:ascii="Century" w:hAnsi="Century" w:hint="eastAsia"/>
          <w:sz w:val="21"/>
          <w:szCs w:val="21"/>
        </w:rPr>
        <w:t>しめよう。これをやや言いかえるならば、われわれはここで、人民の役割は政府をつくること、ないしはあらためて国の執行部や政府</w:t>
      </w:r>
      <w:r w:rsidRPr="001A45FE">
        <w:rPr>
          <w:rFonts w:ascii="Century" w:hAnsi="Century" w:hint="eastAsia"/>
          <w:sz w:val="21"/>
          <w:szCs w:val="21"/>
        </w:rPr>
        <w:t>(a national executive or government)</w:t>
      </w:r>
      <w:r w:rsidRPr="001A45FE">
        <w:rPr>
          <w:rFonts w:ascii="Century" w:hAnsi="Century" w:hint="eastAsia"/>
          <w:sz w:val="21"/>
          <w:szCs w:val="21"/>
        </w:rPr>
        <w:t>をつくりだすべき中間体</w:t>
      </w:r>
      <w:r w:rsidRPr="001A45FE">
        <w:rPr>
          <w:rFonts w:ascii="Century" w:hAnsi="Century" w:hint="eastAsia"/>
          <w:sz w:val="21"/>
          <w:szCs w:val="21"/>
        </w:rPr>
        <w:t>[</w:t>
      </w:r>
      <w:r w:rsidRPr="001A45FE">
        <w:rPr>
          <w:rFonts w:ascii="Century" w:hAnsi="Century" w:hint="eastAsia"/>
          <w:sz w:val="21"/>
          <w:szCs w:val="21"/>
        </w:rPr>
        <w:t>議会</w:t>
      </w:r>
      <w:r w:rsidRPr="001A45FE">
        <w:rPr>
          <w:rFonts w:ascii="Century" w:hAnsi="Century" w:hint="eastAsia"/>
          <w:sz w:val="21"/>
          <w:szCs w:val="21"/>
        </w:rPr>
        <w:t>]</w:t>
      </w:r>
      <w:r w:rsidRPr="001A45FE">
        <w:rPr>
          <w:rFonts w:ascii="Century" w:hAnsi="Century" w:hint="eastAsia"/>
          <w:sz w:val="21"/>
          <w:szCs w:val="21"/>
        </w:rPr>
        <w:t>をつくることにある、という見解に立つことになる。こうして次のように定義される。民主的方法とは、政治的決定に達するために、個々人が人民の投票を獲得するための競争的闘争を行うことにより決定力を得るような制度の編成である、と（シュンペーター『資本主義・民主主義・社会主義』、</w:t>
      </w:r>
      <w:r w:rsidRPr="001A45FE">
        <w:rPr>
          <w:rFonts w:ascii="Century" w:hAnsi="Century" w:hint="eastAsia"/>
          <w:sz w:val="21"/>
          <w:szCs w:val="21"/>
        </w:rPr>
        <w:t>429-430</w:t>
      </w:r>
      <w:r w:rsidRPr="001A45FE">
        <w:rPr>
          <w:rFonts w:ascii="Century" w:hAnsi="Century" w:hint="eastAsia"/>
          <w:sz w:val="21"/>
          <w:szCs w:val="21"/>
        </w:rPr>
        <w:t>頁）。</w:t>
      </w:r>
    </w:p>
    <w:p w14:paraId="6B72679B" w14:textId="77777777" w:rsidR="001A45FE" w:rsidRPr="001A45FE" w:rsidRDefault="001A45FE" w:rsidP="001A45FE">
      <w:pPr>
        <w:suppressAutoHyphens w:val="0"/>
        <w:kinsoku/>
        <w:wordWrap/>
        <w:autoSpaceDE/>
        <w:autoSpaceDN/>
        <w:adjustRightInd/>
        <w:jc w:val="both"/>
        <w:rPr>
          <w:rFonts w:ascii="Century" w:hAnsi="Century"/>
          <w:sz w:val="21"/>
          <w:szCs w:val="21"/>
        </w:rPr>
      </w:pPr>
    </w:p>
    <w:p w14:paraId="1EFD8EA9"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■近代代表制デモクラシー＝ポリアーキーの政治制度</w:t>
      </w:r>
    </w:p>
    <w:p w14:paraId="0056ABDC"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１　選挙によって選出された公職者　政府の政策決定をコントロールする権限は、憲法によって、市民から選出された公職者に授けられている。このように、大きな規模のデモクラシーにおける政治は、代表制によって営まれる。</w:t>
      </w:r>
    </w:p>
    <w:p w14:paraId="180BCED2"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２　自由で公正な選挙の頻繁な実施　選挙で選ばれる公職者は、頻繁かつ公正に行われる選挙で選びだされ、選挙に対する強権的な強制はふつうほとんど行われない。</w:t>
      </w:r>
    </w:p>
    <w:p w14:paraId="180A151A"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３　表現の自由　市民は、重罰の危険にさらされることなく、自分自身の考えを表明する権利をもっている。表現の自由が及ぶ対象は、広い意味での政治的事象であって、そのなかには、公職者への批判をはじめとして、政府、体制、社会経済秩序、一般的に受容されているイデオロギーが含まれる。</w:t>
      </w:r>
    </w:p>
    <w:p w14:paraId="55D83AE0"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４　お互いに違いをもった複数の情報源にアクセスできること　市民は、自分以外の市民や専門家、新聞、雑誌、書物、遠距離通信等を使って、情報をそれぞれに独立した違いのある情報源で確かめる権利をもっている。また違いのある情報源が実際に複数存在する場合、それらの情報源は、政府や、公共のことがらに関係する政治的信条や政治態度に対して影響力を行使しようとする、特定の政治集団の支配下にあってはならない。さらに、それらの違いのある情報源は法律によって実質的に保護されていることも必要である。</w:t>
      </w:r>
    </w:p>
    <w:p w14:paraId="63578AC1"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５　集団の自治・自立　市民は、自分たちの多様な諸権利――そのなかには、民主的な政治制度を効果的に機能させるために欠くことのできない諸権利を含む――を実現するために、かな</w:t>
      </w:r>
      <w:r w:rsidRPr="001A45FE">
        <w:rPr>
          <w:rFonts w:ascii="Century" w:hAnsi="Century" w:hint="eastAsia"/>
          <w:sz w:val="21"/>
          <w:szCs w:val="21"/>
        </w:rPr>
        <w:lastRenderedPageBreak/>
        <w:t>り独立性の高い集団や組織――独立した政党や利益集団を含む――をつくる権利も持っている。</w:t>
      </w:r>
    </w:p>
    <w:p w14:paraId="3073094C" w14:textId="423314B6"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６　全市民の包括的参画　その国に永住し、その国の法律に服している成人はいかなる人であっても、他の人が利用でき、上記の五つの政治制度のためになくてはならない諸権利を否定されるべきではない。そうした諸権利とは、たとえば、自由かつ公正に実施される選挙で、公職者の選出に一票を投じる権利、公職に立候補する権利、自由に表現する権利、独立した政治組織をつくったり、参加したりする権利、独立した情報源にアクセスする権利などである。さらにその他にも、規模の大きなデモクラシーの政治制度を実質的に機能させるために必要となる自由や機会を行使する権利も、そうした諸権利のなかに含まれる（ダール『デモクラシーとは何か』、</w:t>
      </w:r>
      <w:r w:rsidRPr="001A45FE">
        <w:rPr>
          <w:rFonts w:ascii="Century" w:hAnsi="Century" w:hint="eastAsia"/>
          <w:sz w:val="21"/>
          <w:szCs w:val="21"/>
        </w:rPr>
        <w:t>116-117</w:t>
      </w:r>
      <w:r w:rsidRPr="001A45FE">
        <w:rPr>
          <w:rFonts w:ascii="Century" w:hAnsi="Century" w:hint="eastAsia"/>
          <w:sz w:val="21"/>
          <w:szCs w:val="21"/>
        </w:rPr>
        <w:t>頁）。</w:t>
      </w:r>
    </w:p>
    <w:p w14:paraId="483873C3" w14:textId="77777777" w:rsidR="001A45FE" w:rsidRPr="001A45FE" w:rsidRDefault="001A45FE" w:rsidP="001A45FE">
      <w:pPr>
        <w:suppressAutoHyphens w:val="0"/>
        <w:kinsoku/>
        <w:wordWrap/>
        <w:autoSpaceDE/>
        <w:autoSpaceDN/>
        <w:adjustRightInd/>
        <w:jc w:val="both"/>
        <w:rPr>
          <w:rFonts w:ascii="Century" w:hAnsi="Century"/>
          <w:sz w:val="21"/>
          <w:szCs w:val="21"/>
        </w:rPr>
      </w:pPr>
    </w:p>
    <w:p w14:paraId="38BDE0CC"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■国民主権と人権</w:t>
      </w:r>
    </w:p>
    <w:p w14:paraId="6765CD98" w14:textId="77169C1B"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いまやわれわれは、市民が自分自身で討議原理を適用しうる場合に必要なパースペクティヴの転換を執りおこなわなければならない。なぜなら市民は、自分が名宛人としては服することになる</w:t>
      </w:r>
      <w:r w:rsidR="000F2530">
        <w:rPr>
          <w:rFonts w:ascii="Century" w:hAnsi="Century" w:hint="eastAsia"/>
          <w:sz w:val="21"/>
          <w:szCs w:val="21"/>
        </w:rPr>
        <w:t>法</w:t>
      </w:r>
      <w:r w:rsidRPr="001A45FE">
        <w:rPr>
          <w:rFonts w:ascii="Century" w:hAnsi="Century" w:hint="eastAsia"/>
          <w:sz w:val="21"/>
          <w:szCs w:val="21"/>
        </w:rPr>
        <w:t>の、作成者として自己を理解しかつ同時に行為することによってのみ、法的権利の主体としての自律を獲得するからである。法的権利の主体としては、市民が自律を実現しうるための媒体の選択はもはや彼らの自由にはならない。どのような言語を用いるかを彼らは自由に選ぶことはできない。むしろ法コードは、法的権利の主体にとって、自己の自律を表現する唯一の言語としてあらかじめ与えられている。自己立法の理念は法の媒体それ自体において実現されねばならない。それゆえ、自分たちの制定する法が正統な法であるかを市民が討議原理に照らして評価しうるための条件が、それ自体として法的に保障されねばならない。その役割を果たすのが、立法者の意見</w:t>
      </w:r>
      <w:r w:rsidRPr="001A45FE">
        <w:rPr>
          <w:rFonts w:ascii="Century" w:hAnsi="Century" w:hint="eastAsia"/>
          <w:sz w:val="21"/>
          <w:szCs w:val="21"/>
        </w:rPr>
        <w:t>-</w:t>
      </w:r>
      <w:r w:rsidRPr="001A45FE">
        <w:rPr>
          <w:rFonts w:ascii="Century" w:hAnsi="Century" w:hint="eastAsia"/>
          <w:sz w:val="21"/>
          <w:szCs w:val="21"/>
        </w:rPr>
        <w:t>意志形成の過程に参加するための政治的基本権にほかならない。</w:t>
      </w:r>
    </w:p>
    <w:p w14:paraId="478D381B"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討議原理に対して民主主義の原理としての法的形態を付与する付与するさまざまな権利はいかに創出されねばならないか、これを熟慮しかつ――憲法制定者の役割をとりつつ――決定するのは、市民自身なのである。討議原理によれば、すべての潜在的関与者が合理的討議に参加した場合に彼らが同意しうるような規範こそが、妥当性を主張しうる。それゆえ、ここで求められている政治的権利は、批判可能な妥当要求に対して態度決定をする各人のコミュニケーション的自由が平等に活用されるような仕方で、立法にとって重要なすべての審議過程と決定過程への参加を保障しなければならない。…つまり、万人のための平等な政治的基本権というものは、すべての法仲間のコミュニケーション的自由の対等な法制化から生じる。そしてこのコミュニケーション的自由は、国家市民の権利を実現することで政治的自律の行使を可能にするところの、討議による意見</w:t>
      </w:r>
      <w:r w:rsidRPr="001A45FE">
        <w:rPr>
          <w:rFonts w:ascii="Century" w:hAnsi="Century" w:hint="eastAsia"/>
          <w:sz w:val="21"/>
          <w:szCs w:val="21"/>
        </w:rPr>
        <w:t>-</w:t>
      </w:r>
      <w:r w:rsidRPr="001A45FE">
        <w:rPr>
          <w:rFonts w:ascii="Century" w:hAnsi="Century" w:hint="eastAsia"/>
          <w:sz w:val="21"/>
          <w:szCs w:val="21"/>
        </w:rPr>
        <w:t>意志形成の形式を要求する。</w:t>
      </w:r>
    </w:p>
    <w:p w14:paraId="0FAE2F44" w14:textId="073DD6B3"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権利の体系をこのようなかたちで導入するならば、国民主権と人権の結びつき、つまり政治的自律と私的自律が同じ起源をもつことがよくわかる。市民の政治的自律の活動範囲は、ただ施行されるのを待つだけの自然的権利や道徳的権利によって制約されるわけではないし、個々人の私的自律は、主権者による立法のためにたんに道具化されるわけでもない。一方でのコミュニケーション的社会化一般の諸条件に根差す討議原理と、他方での法媒体とを別にすれば、市民の自己決定の実践に先立って与えられているものは何もない。討議原理が、平等なコミュニケーション的権利と参加権の助けを借りて、民主主義原理として立法手続きのなかで実行に移されるためには、法媒体が用いられねばならない。もちろん法コードの設定それ自体がすでに、</w:t>
      </w:r>
      <w:r w:rsidRPr="001A45FE">
        <w:rPr>
          <w:rFonts w:ascii="Century" w:hAnsi="Century" w:hint="eastAsia"/>
          <w:sz w:val="21"/>
          <w:szCs w:val="21"/>
        </w:rPr>
        <w:lastRenderedPageBreak/>
        <w:t>法人格を産出しその不可侵性を保障する自由権を含意する。だがこうした自由権こそは、政治的自律の行使を初めて可能にする不可欠の条件である。政治的自律の行使を可能にする条件であるかぎり、それらの権利は、立法者が好きなようにすることができるものではないとしても、それでも立法者の主権を制限するものではありえない。可能にする条件というものは、それらが構成する当のものに対して、何ら制限を課すものではない（ハーバーマス『事実性と妥当性』（上）、</w:t>
      </w:r>
      <w:r w:rsidRPr="001A45FE">
        <w:rPr>
          <w:rFonts w:ascii="Century" w:hAnsi="Century" w:hint="eastAsia"/>
          <w:sz w:val="21"/>
          <w:szCs w:val="21"/>
        </w:rPr>
        <w:t>157-158</w:t>
      </w:r>
      <w:r w:rsidRPr="001A45FE">
        <w:rPr>
          <w:rFonts w:ascii="Century" w:hAnsi="Century" w:hint="eastAsia"/>
          <w:sz w:val="21"/>
          <w:szCs w:val="21"/>
        </w:rPr>
        <w:t>頁。ただし訳文を変更した）。</w:t>
      </w:r>
    </w:p>
    <w:p w14:paraId="578BD34B" w14:textId="77777777" w:rsidR="00B10919" w:rsidRDefault="00B10919" w:rsidP="001A45FE">
      <w:pPr>
        <w:suppressAutoHyphens w:val="0"/>
        <w:kinsoku/>
        <w:wordWrap/>
        <w:autoSpaceDE/>
        <w:autoSpaceDN/>
        <w:adjustRightInd/>
        <w:jc w:val="both"/>
        <w:rPr>
          <w:rFonts w:ascii="Century" w:hAnsi="Century"/>
          <w:sz w:val="21"/>
          <w:szCs w:val="21"/>
        </w:rPr>
      </w:pPr>
    </w:p>
    <w:p w14:paraId="459BCFCD" w14:textId="6A6248B2"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■利益モデル</w:t>
      </w:r>
    </w:p>
    <w:p w14:paraId="057FC4CB" w14:textId="6AA1E579"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第</w:t>
      </w:r>
      <w:r w:rsidRPr="001A45FE">
        <w:rPr>
          <w:rFonts w:ascii="Century" w:hAnsi="Century" w:hint="eastAsia"/>
          <w:sz w:val="21"/>
          <w:szCs w:val="21"/>
        </w:rPr>
        <w:t>2</w:t>
      </w:r>
      <w:r w:rsidRPr="001A45FE">
        <w:rPr>
          <w:rFonts w:ascii="Century" w:hAnsi="Century" w:hint="eastAsia"/>
          <w:sz w:val="21"/>
          <w:szCs w:val="21"/>
        </w:rPr>
        <w:t>次世界大戦後のデモクラシー論は、理性は「合理的に追求される利益」という形態をとるという想定に立ってきた。人々は、合理的であれば、より多くの自己利益を追求することに関心をいだくはずであるとされ、翻って、デモクラシーは、互いに競合・対立する諸利益を調整する過程とみなされてきた。利益モデルが想定するのは、個人であれ集団であれ、自らの利益が何であるかをすでに知っている主体であって、そうした主体にとって合理的なのは、自らの利益を代表する者をより多く選出し、利益調整の過程においてより大きな交渉力を彼らがもちうるようにすること、そしてインフォーマルには、ロビイ活動等を通じて、法や政策が自己利益に資するよう、意思決定過程に実質的に関与する者に圧力をかけることである。各人の自己利益が何らかの利益集団によって媒介され、しかも利益集団間の競争が十分に多元的であれば、特定利益による支配の固定化は回避され、諸利益の間で一定の動態的均衡が達成されるはずであるという展望がこのモデルにおける「理性的なもの」であると見てよいだろう（齋藤「デモクラシーにおける理性と感情」、</w:t>
      </w:r>
      <w:r w:rsidRPr="001A45FE">
        <w:rPr>
          <w:rFonts w:ascii="Century" w:hAnsi="Century" w:hint="eastAsia"/>
          <w:sz w:val="21"/>
          <w:szCs w:val="21"/>
        </w:rPr>
        <w:t>180</w:t>
      </w:r>
      <w:r w:rsidRPr="001A45FE">
        <w:rPr>
          <w:rFonts w:ascii="Century" w:hAnsi="Century" w:hint="eastAsia"/>
          <w:sz w:val="21"/>
          <w:szCs w:val="21"/>
        </w:rPr>
        <w:t>頁）。</w:t>
      </w:r>
    </w:p>
    <w:p w14:paraId="11AD40A5" w14:textId="77777777" w:rsidR="001A45FE" w:rsidRPr="00B10919" w:rsidRDefault="001A45FE" w:rsidP="001A45FE">
      <w:pPr>
        <w:suppressAutoHyphens w:val="0"/>
        <w:kinsoku/>
        <w:wordWrap/>
        <w:autoSpaceDE/>
        <w:autoSpaceDN/>
        <w:adjustRightInd/>
        <w:jc w:val="both"/>
        <w:rPr>
          <w:rFonts w:ascii="Century" w:hAnsi="Century"/>
          <w:sz w:val="21"/>
          <w:szCs w:val="21"/>
        </w:rPr>
      </w:pPr>
    </w:p>
    <w:p w14:paraId="3E95A374"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■熟議モデル</w:t>
      </w:r>
    </w:p>
    <w:p w14:paraId="0DAC64BF" w14:textId="2BB0BF31"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熟議デモクラシー論は、民主的な政治過程を「利益の調整」の過程ではなく、「理由の検討」のそれとしてとらえ返し、何らかの利益の実現がはかられる場合にも、それがどれだけの数の支持者をもっているかではなく、それにどのような正当な理由（根拠）があるかを問う。理性は、それぞれ自己利益を追求する人びとの内にではなく、自らの主張を正当化する理由を相互に挙げ、その理由の妥当性を検討する人びとの間にあると考えられるわけである。熟議モデルにおける理性は、人々の対話を通じて形成されるという意味で、本質的にコミュニケーション的である。それは、排他的な「合理性」</w:t>
      </w:r>
      <w:r w:rsidRPr="001A45FE">
        <w:rPr>
          <w:rFonts w:ascii="Century" w:hAnsi="Century" w:hint="eastAsia"/>
          <w:sz w:val="21"/>
          <w:szCs w:val="21"/>
        </w:rPr>
        <w:t>(rationality)</w:t>
      </w:r>
      <w:r w:rsidRPr="001A45FE">
        <w:rPr>
          <w:rFonts w:ascii="Century" w:hAnsi="Century" w:hint="eastAsia"/>
          <w:sz w:val="21"/>
          <w:szCs w:val="21"/>
        </w:rPr>
        <w:t>ではなく、他者の異なった立場や経験あるいは価値観を考慮に入れ、そのような他者とともに受容しうる理由を探ろうとする公共的な理性であり、そうした理由に沿って自己の合理性を相対化する「道理性」</w:t>
      </w:r>
      <w:r w:rsidRPr="001A45FE">
        <w:rPr>
          <w:rFonts w:ascii="Century" w:hAnsi="Century" w:hint="eastAsia"/>
          <w:sz w:val="21"/>
          <w:szCs w:val="21"/>
        </w:rPr>
        <w:t>(reasonableness)</w:t>
      </w:r>
      <w:r w:rsidRPr="001A45FE">
        <w:rPr>
          <w:rFonts w:ascii="Century" w:hAnsi="Century" w:hint="eastAsia"/>
          <w:sz w:val="21"/>
          <w:szCs w:val="21"/>
        </w:rPr>
        <w:t>である（齋藤「デモクラシーにおける理性と感情」、</w:t>
      </w:r>
      <w:r w:rsidRPr="001A45FE">
        <w:rPr>
          <w:rFonts w:ascii="Century" w:hAnsi="Century" w:hint="eastAsia"/>
          <w:sz w:val="21"/>
          <w:szCs w:val="21"/>
        </w:rPr>
        <w:t>182-183</w:t>
      </w:r>
      <w:r w:rsidRPr="001A45FE">
        <w:rPr>
          <w:rFonts w:ascii="Century" w:hAnsi="Century" w:hint="eastAsia"/>
          <w:sz w:val="21"/>
          <w:szCs w:val="21"/>
        </w:rPr>
        <w:t>頁）。</w:t>
      </w:r>
    </w:p>
    <w:p w14:paraId="3B208BB9"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■合理的無知</w:t>
      </w:r>
    </w:p>
    <w:p w14:paraId="6A9D0BF9" w14:textId="36A3917E"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政治的無知が合理的であるのは、個人としての有権者が選挙結果に影響を及ぼす確率がほとんど無だからだ――その確率は現代の合衆国大統領選挙では一億分の一かもしれない。最近の調査の結論によると、</w:t>
      </w:r>
      <w:r w:rsidRPr="001A45FE">
        <w:rPr>
          <w:rFonts w:ascii="Century" w:hAnsi="Century" w:hint="eastAsia"/>
          <w:sz w:val="21"/>
          <w:szCs w:val="21"/>
        </w:rPr>
        <w:t>2008</w:t>
      </w:r>
      <w:r w:rsidRPr="001A45FE">
        <w:rPr>
          <w:rFonts w:ascii="Century" w:hAnsi="Century" w:hint="eastAsia"/>
          <w:sz w:val="21"/>
          <w:szCs w:val="21"/>
        </w:rPr>
        <w:t>年の大統領選挙では、アメリカの有権者が決定的な一票を投じた確率はほぼ六千万分の一で、それはいくつかの小さな州における千万分の一から、カリフォルニアのようないくつかの大きな州における十億分の一の間にある。一票が州や地方の選挙に影響を及ぼす確率はもっと大きいが、それでも極めて低い。そのような極小の確立の結果として、政治的知識を集めようという動機は消滅するほど小さくなる――その動機の唯一の理由が、</w:t>
      </w:r>
      <w:r w:rsidRPr="001A45FE">
        <w:rPr>
          <w:rFonts w:ascii="Century" w:hAnsi="Century" w:hint="eastAsia"/>
          <w:sz w:val="21"/>
          <w:szCs w:val="21"/>
        </w:rPr>
        <w:lastRenderedPageBreak/>
        <w:t>「よりよい」一票を投ずることである限りは。</w:t>
      </w:r>
    </w:p>
    <w:p w14:paraId="25E15282" w14:textId="3C116EAF"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一票が結果を決めることはほぼ確実にないから、その結果に大いに関心を持つ有権者といえども、十分な情報に基づく選択を行うに足る知識の獲得に投資する動機をほとんど持たない。十分な情報を持つ選挙民は、消費者が費用の支払いにほとんど動機を持たない「公共財」の典型だ。なぜなら消費者はその生産に寄与しなくてもそこからの利益を享受できるのだから。さらに諸個人は自分の個人的な寄与が最終結果に相違をもたらさないだろうと知っていることもあって、公共財の生産に寄与する動機をほとんど持たない（ソミン『民主主義と政治的無知』、</w:t>
      </w:r>
      <w:r w:rsidRPr="001A45FE">
        <w:rPr>
          <w:rFonts w:ascii="Century" w:hAnsi="Century" w:hint="eastAsia"/>
          <w:sz w:val="21"/>
          <w:szCs w:val="21"/>
        </w:rPr>
        <w:t>65-66</w:t>
      </w:r>
      <w:r w:rsidRPr="001A45FE">
        <w:rPr>
          <w:rFonts w:ascii="Century" w:hAnsi="Century" w:hint="eastAsia"/>
          <w:sz w:val="21"/>
          <w:szCs w:val="21"/>
        </w:rPr>
        <w:t>頁）。</w:t>
      </w:r>
    </w:p>
    <w:p w14:paraId="7B1DF847" w14:textId="77777777" w:rsidR="00B10919" w:rsidRDefault="00B10919" w:rsidP="00B10919">
      <w:pPr>
        <w:suppressAutoHyphens w:val="0"/>
        <w:kinsoku/>
        <w:wordWrap/>
        <w:autoSpaceDE/>
        <w:autoSpaceDN/>
        <w:adjustRightInd/>
        <w:jc w:val="both"/>
        <w:rPr>
          <w:rFonts w:ascii="Century" w:hAnsi="Century"/>
          <w:sz w:val="21"/>
          <w:szCs w:val="21"/>
        </w:rPr>
      </w:pPr>
    </w:p>
    <w:p w14:paraId="2CB00405" w14:textId="28B9CDEE" w:rsidR="00B10919" w:rsidRPr="001E0B2A" w:rsidRDefault="00B10919" w:rsidP="00B10919">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w:t>
      </w:r>
      <w:r w:rsidRPr="001E0B2A">
        <w:rPr>
          <w:rFonts w:ascii="Century" w:hAnsi="Century"/>
          <w:sz w:val="21"/>
          <w:szCs w:val="21"/>
        </w:rPr>
        <w:t>熟議の質</w:t>
      </w:r>
    </w:p>
    <w:p w14:paraId="7796F48D" w14:textId="77777777" w:rsidR="00B10919" w:rsidRPr="009D66E7" w:rsidRDefault="00B10919" w:rsidP="00B10919">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「本書でいう熟議とは、市民のひとりひとりが議論において対立する意見を真剣に吟味することである。次の五つの項目により、熟議の質を論じることができる。</w:t>
      </w:r>
    </w:p>
    <w:p w14:paraId="7530C306" w14:textId="77777777" w:rsidR="00B10919" w:rsidRPr="009D66E7" w:rsidRDefault="00B10919" w:rsidP="00B10919">
      <w:pPr>
        <w:pStyle w:val="a"/>
        <w:numPr>
          <w:ilvl w:val="0"/>
          <w:numId w:val="1"/>
        </w:numPr>
        <w:tabs>
          <w:tab w:val="left" w:pos="444"/>
        </w:tabs>
        <w:adjustRightInd/>
        <w:outlineLvl w:val="0"/>
        <w:rPr>
          <w:rFonts w:ascii="Century" w:hAnsi="Century" w:cs="Times New Roman"/>
          <w:sz w:val="21"/>
          <w:szCs w:val="21"/>
        </w:rPr>
      </w:pPr>
      <w:r w:rsidRPr="009D66E7">
        <w:rPr>
          <w:rFonts w:ascii="Century" w:hAnsi="Century"/>
          <w:sz w:val="21"/>
          <w:szCs w:val="21"/>
        </w:rPr>
        <w:t>情報</w:t>
      </w:r>
      <w:r w:rsidRPr="009D66E7">
        <w:rPr>
          <w:rFonts w:ascii="Century" w:eastAsia="Times New Roman" w:hAnsi="Century" w:cs="Times New Roman"/>
          <w:sz w:val="21"/>
          <w:szCs w:val="21"/>
        </w:rPr>
        <w:t>——</w:t>
      </w:r>
      <w:r w:rsidRPr="009D66E7">
        <w:rPr>
          <w:rFonts w:ascii="Century" w:hAnsi="Century"/>
          <w:sz w:val="21"/>
          <w:szCs w:val="21"/>
        </w:rPr>
        <w:t>争点に関係すると思われる十分に正確な情報がどれほど参加者に与えられているか。</w:t>
      </w:r>
    </w:p>
    <w:p w14:paraId="6AB6BC7B" w14:textId="77777777" w:rsidR="00B10919" w:rsidRPr="009D66E7" w:rsidRDefault="00B10919" w:rsidP="00B10919">
      <w:pPr>
        <w:pStyle w:val="a"/>
        <w:numPr>
          <w:ilvl w:val="0"/>
          <w:numId w:val="1"/>
        </w:numPr>
        <w:tabs>
          <w:tab w:val="left" w:pos="444"/>
        </w:tabs>
        <w:adjustRightInd/>
        <w:outlineLvl w:val="0"/>
        <w:rPr>
          <w:rFonts w:ascii="Century" w:hAnsi="Century" w:cs="Times New Roman"/>
          <w:sz w:val="21"/>
          <w:szCs w:val="21"/>
        </w:rPr>
      </w:pPr>
      <w:r w:rsidRPr="009D66E7">
        <w:rPr>
          <w:rFonts w:ascii="Century" w:hAnsi="Century"/>
          <w:sz w:val="21"/>
          <w:szCs w:val="21"/>
        </w:rPr>
        <w:t>実質的バランス</w:t>
      </w:r>
      <w:r w:rsidRPr="009D66E7">
        <w:rPr>
          <w:rFonts w:ascii="Century" w:eastAsia="Times New Roman" w:hAnsi="Century" w:cs="Times New Roman"/>
          <w:sz w:val="21"/>
          <w:szCs w:val="21"/>
        </w:rPr>
        <w:t>——</w:t>
      </w:r>
      <w:r w:rsidRPr="009D66E7">
        <w:rPr>
          <w:rFonts w:ascii="Century" w:hAnsi="Century"/>
          <w:sz w:val="21"/>
          <w:szCs w:val="21"/>
        </w:rPr>
        <w:t>ある側、またはある見地から出された意見を反対側がどれほど考慮するか。</w:t>
      </w:r>
    </w:p>
    <w:p w14:paraId="7F69ABE6" w14:textId="77777777" w:rsidR="00B10919" w:rsidRPr="009D66E7" w:rsidRDefault="00B10919" w:rsidP="00B10919">
      <w:pPr>
        <w:pStyle w:val="a"/>
        <w:numPr>
          <w:ilvl w:val="0"/>
          <w:numId w:val="1"/>
        </w:numPr>
        <w:tabs>
          <w:tab w:val="left" w:pos="444"/>
        </w:tabs>
        <w:adjustRightInd/>
        <w:outlineLvl w:val="0"/>
        <w:rPr>
          <w:rFonts w:ascii="Century" w:hAnsi="Century" w:cs="Times New Roman"/>
          <w:sz w:val="21"/>
          <w:szCs w:val="21"/>
        </w:rPr>
      </w:pPr>
      <w:r w:rsidRPr="009D66E7">
        <w:rPr>
          <w:rFonts w:ascii="Century" w:hAnsi="Century"/>
          <w:sz w:val="21"/>
          <w:szCs w:val="21"/>
        </w:rPr>
        <w:t>多様性</w:t>
      </w:r>
      <w:r w:rsidRPr="009D66E7">
        <w:rPr>
          <w:rFonts w:ascii="Century" w:eastAsia="Times New Roman" w:hAnsi="Century" w:cs="Times New Roman"/>
          <w:sz w:val="21"/>
          <w:szCs w:val="21"/>
        </w:rPr>
        <w:t>——</w:t>
      </w:r>
      <w:r w:rsidRPr="009D66E7">
        <w:rPr>
          <w:rFonts w:ascii="Century" w:hAnsi="Century"/>
          <w:sz w:val="21"/>
          <w:szCs w:val="21"/>
        </w:rPr>
        <w:t>社会における主要な立場を参加者が議論のなかでどれほど表明しているか。</w:t>
      </w:r>
    </w:p>
    <w:p w14:paraId="13F48201" w14:textId="77777777" w:rsidR="00B10919" w:rsidRPr="009D66E7" w:rsidRDefault="00B10919" w:rsidP="00B10919">
      <w:pPr>
        <w:pStyle w:val="a"/>
        <w:numPr>
          <w:ilvl w:val="0"/>
          <w:numId w:val="1"/>
        </w:numPr>
        <w:tabs>
          <w:tab w:val="left" w:pos="444"/>
        </w:tabs>
        <w:adjustRightInd/>
        <w:outlineLvl w:val="0"/>
        <w:rPr>
          <w:rFonts w:ascii="Century" w:hAnsi="Century" w:cs="Times New Roman"/>
          <w:sz w:val="21"/>
          <w:szCs w:val="21"/>
        </w:rPr>
      </w:pPr>
      <w:r w:rsidRPr="009D66E7">
        <w:rPr>
          <w:rFonts w:ascii="Century" w:hAnsi="Century"/>
          <w:sz w:val="21"/>
          <w:szCs w:val="21"/>
        </w:rPr>
        <w:t>誠実性</w:t>
      </w:r>
      <w:r w:rsidRPr="009D66E7">
        <w:rPr>
          <w:rFonts w:ascii="Century" w:eastAsia="Times New Roman" w:hAnsi="Century" w:cs="Times New Roman"/>
          <w:sz w:val="21"/>
          <w:szCs w:val="21"/>
        </w:rPr>
        <w:t>——</w:t>
      </w:r>
      <w:r w:rsidRPr="009D66E7">
        <w:rPr>
          <w:rFonts w:ascii="Century" w:hAnsi="Century"/>
          <w:sz w:val="21"/>
          <w:szCs w:val="21"/>
        </w:rPr>
        <w:t>参加者がどれほど真摯に異なる意見を吟味するか。</w:t>
      </w:r>
    </w:p>
    <w:p w14:paraId="262C2620" w14:textId="77777777" w:rsidR="00B10919" w:rsidRPr="009D66E7" w:rsidRDefault="00B10919" w:rsidP="00B10919">
      <w:pPr>
        <w:pStyle w:val="a"/>
        <w:numPr>
          <w:ilvl w:val="0"/>
          <w:numId w:val="1"/>
        </w:numPr>
        <w:tabs>
          <w:tab w:val="left" w:pos="444"/>
        </w:tabs>
        <w:adjustRightInd/>
        <w:outlineLvl w:val="0"/>
        <w:rPr>
          <w:rFonts w:ascii="Century" w:hAnsi="Century" w:cs="Times New Roman"/>
          <w:sz w:val="21"/>
          <w:szCs w:val="21"/>
        </w:rPr>
      </w:pPr>
      <w:r w:rsidRPr="009D66E7">
        <w:rPr>
          <w:rFonts w:ascii="Century" w:hAnsi="Century"/>
          <w:sz w:val="21"/>
          <w:szCs w:val="21"/>
        </w:rPr>
        <w:t>考慮の平等</w:t>
      </w:r>
      <w:r w:rsidRPr="009D66E7">
        <w:rPr>
          <w:rFonts w:ascii="Century" w:eastAsia="Times New Roman" w:hAnsi="Century" w:cs="Times New Roman"/>
          <w:sz w:val="21"/>
          <w:szCs w:val="21"/>
        </w:rPr>
        <w:t>——</w:t>
      </w:r>
      <w:r w:rsidRPr="009D66E7">
        <w:rPr>
          <w:rFonts w:ascii="Century" w:hAnsi="Century"/>
          <w:sz w:val="21"/>
          <w:szCs w:val="21"/>
        </w:rPr>
        <w:t>参加者のすべての意見が、どの程度、誰が発言者かということではなくその論点自体により検討されているか。</w:t>
      </w:r>
    </w:p>
    <w:p w14:paraId="06BF513A" w14:textId="77777777" w:rsidR="00B10919" w:rsidRPr="009D66E7" w:rsidRDefault="00B10919" w:rsidP="00B10919">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熟議と普通の会話との違いは、熟議はこれら五つの項目すべてで高得点をマークするということである。」</w:t>
      </w:r>
      <w:r w:rsidRPr="009D66E7">
        <w:rPr>
          <w:rFonts w:ascii="Century" w:hAnsi="Century"/>
          <w:sz w:val="21"/>
          <w:szCs w:val="21"/>
        </w:rPr>
        <w:t>(</w:t>
      </w:r>
      <w:r w:rsidRPr="009D66E7">
        <w:rPr>
          <w:rFonts w:ascii="Century" w:hAnsi="Century" w:cs="Times New Roman"/>
          <w:sz w:val="21"/>
          <w:szCs w:val="21"/>
        </w:rPr>
        <w:t xml:space="preserve">J. </w:t>
      </w:r>
      <w:r w:rsidRPr="009D66E7">
        <w:rPr>
          <w:rFonts w:ascii="Century" w:hAnsi="Century"/>
          <w:sz w:val="21"/>
          <w:szCs w:val="21"/>
        </w:rPr>
        <w:t>フィシュキン『人々の声が響き合うとき』</w:t>
      </w:r>
      <w:r w:rsidRPr="009D66E7">
        <w:rPr>
          <w:rFonts w:ascii="Century" w:hAnsi="Century" w:cs="Times New Roman"/>
          <w:sz w:val="21"/>
          <w:szCs w:val="21"/>
        </w:rPr>
        <w:t>, 60</w:t>
      </w:r>
      <w:r w:rsidRPr="009D66E7">
        <w:rPr>
          <w:rFonts w:ascii="Century" w:hAnsi="Century"/>
          <w:sz w:val="21"/>
          <w:szCs w:val="21"/>
        </w:rPr>
        <w:t>頁</w:t>
      </w:r>
      <w:r w:rsidRPr="009D66E7">
        <w:rPr>
          <w:rFonts w:ascii="Century" w:hAnsi="Century"/>
          <w:sz w:val="21"/>
          <w:szCs w:val="21"/>
        </w:rPr>
        <w:t>)</w:t>
      </w:r>
    </w:p>
    <w:p w14:paraId="749BC900" w14:textId="77777777" w:rsidR="00B10919" w:rsidRPr="009D66E7" w:rsidRDefault="00B10919" w:rsidP="00B10919">
      <w:pPr>
        <w:suppressAutoHyphens w:val="0"/>
        <w:kinsoku/>
        <w:wordWrap/>
        <w:autoSpaceDE/>
        <w:autoSpaceDN/>
        <w:adjustRightInd/>
        <w:jc w:val="both"/>
        <w:rPr>
          <w:rFonts w:ascii="Century" w:hAnsi="Century" w:cs="Times New Roman"/>
          <w:sz w:val="21"/>
          <w:szCs w:val="21"/>
        </w:rPr>
      </w:pPr>
    </w:p>
    <w:p w14:paraId="177B0847" w14:textId="77777777" w:rsidR="00B10919" w:rsidRPr="001E0B2A" w:rsidRDefault="00B10919" w:rsidP="00B10919">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w:t>
      </w:r>
      <w:r w:rsidRPr="001E0B2A">
        <w:rPr>
          <w:rFonts w:ascii="Century" w:hAnsi="Century"/>
          <w:sz w:val="21"/>
          <w:szCs w:val="21"/>
        </w:rPr>
        <w:t>討議</w:t>
      </w:r>
      <w:r w:rsidRPr="001E0B2A">
        <w:rPr>
          <w:rFonts w:ascii="Century" w:hAnsi="Century"/>
          <w:sz w:val="21"/>
          <w:szCs w:val="21"/>
        </w:rPr>
        <w:t>(</w:t>
      </w:r>
      <w:r w:rsidRPr="001E0B2A">
        <w:rPr>
          <w:rFonts w:ascii="Century" w:hAnsi="Century"/>
          <w:sz w:val="21"/>
          <w:szCs w:val="21"/>
        </w:rPr>
        <w:t>熟議</w:t>
      </w:r>
      <w:r w:rsidRPr="001E0B2A">
        <w:rPr>
          <w:rFonts w:ascii="Century" w:hAnsi="Century"/>
          <w:sz w:val="21"/>
          <w:szCs w:val="21"/>
        </w:rPr>
        <w:t>)</w:t>
      </w:r>
      <w:r w:rsidRPr="001E0B2A">
        <w:rPr>
          <w:rFonts w:ascii="Century" w:hAnsi="Century"/>
          <w:sz w:val="21"/>
          <w:szCs w:val="21"/>
        </w:rPr>
        <w:t>の条件</w:t>
      </w:r>
    </w:p>
    <w:p w14:paraId="65F94842" w14:textId="77777777" w:rsidR="00B10919" w:rsidRPr="009D66E7" w:rsidRDefault="00B10919" w:rsidP="00B10919">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「妥当要求は、提案者が自分の発言</w:t>
      </w:r>
      <w:r w:rsidRPr="009D66E7">
        <w:rPr>
          <w:rFonts w:ascii="Century" w:hAnsi="Century"/>
          <w:sz w:val="21"/>
          <w:szCs w:val="21"/>
        </w:rPr>
        <w:t>[</w:t>
      </w:r>
      <w:r w:rsidRPr="009D66E7">
        <w:rPr>
          <w:rFonts w:ascii="Century" w:hAnsi="Century"/>
          <w:sz w:val="21"/>
          <w:szCs w:val="21"/>
        </w:rPr>
        <w:t>主張</w:t>
      </w:r>
      <w:r w:rsidRPr="009D66E7">
        <w:rPr>
          <w:rFonts w:ascii="Century" w:hAnsi="Century"/>
          <w:sz w:val="21"/>
          <w:szCs w:val="21"/>
        </w:rPr>
        <w:t>]</w:t>
      </w:r>
      <w:r w:rsidRPr="009D66E7">
        <w:rPr>
          <w:rFonts w:ascii="Century" w:hAnsi="Century"/>
          <w:sz w:val="21"/>
          <w:szCs w:val="21"/>
        </w:rPr>
        <w:t>のために唱え、反対者の意見から守るために用意するものであり、論議</w:t>
      </w:r>
      <w:r w:rsidRPr="009D66E7">
        <w:rPr>
          <w:rFonts w:ascii="Century" w:hAnsi="Century"/>
          <w:sz w:val="21"/>
          <w:szCs w:val="21"/>
        </w:rPr>
        <w:t>(</w:t>
      </w:r>
      <w:r w:rsidRPr="009D66E7">
        <w:rPr>
          <w:rFonts w:ascii="Century" w:hAnsi="Century" w:cs="Times New Roman"/>
          <w:sz w:val="21"/>
          <w:szCs w:val="21"/>
        </w:rPr>
        <w:t>Argumentation</w:t>
      </w:r>
      <w:r w:rsidRPr="009D66E7">
        <w:rPr>
          <w:rFonts w:ascii="Century" w:hAnsi="Century"/>
          <w:sz w:val="21"/>
          <w:szCs w:val="21"/>
        </w:rPr>
        <w:t>)</w:t>
      </w:r>
      <w:r w:rsidRPr="009D66E7">
        <w:rPr>
          <w:rFonts w:ascii="Century" w:hAnsi="Century"/>
          <w:sz w:val="21"/>
          <w:szCs w:val="21"/>
        </w:rPr>
        <w:t>は、その妥当要求の正当化を互いに了解し合うという意図でなされるものである。論議の実践によって、</w:t>
      </w:r>
      <w:r w:rsidRPr="009D66E7">
        <w:rPr>
          <w:rFonts w:ascii="Century" w:hAnsi="Century"/>
          <w:sz w:val="21"/>
          <w:szCs w:val="21"/>
          <w:u w:val="single" w:color="000000"/>
        </w:rPr>
        <w:t>よりよい論拠を求める協同的競争</w:t>
      </w:r>
      <w:proofErr w:type="gramStart"/>
      <w:r w:rsidRPr="009D66E7">
        <w:rPr>
          <w:rFonts w:ascii="Century" w:hAnsi="Century"/>
          <w:sz w:val="21"/>
          <w:szCs w:val="21"/>
        </w:rPr>
        <w:t>が</w:t>
      </w:r>
      <w:proofErr w:type="gramEnd"/>
      <w:r w:rsidRPr="009D66E7">
        <w:rPr>
          <w:rFonts w:ascii="Century" w:hAnsi="Century"/>
          <w:sz w:val="21"/>
          <w:szCs w:val="21"/>
        </w:rPr>
        <w:t>導入</w:t>
      </w:r>
      <w:proofErr w:type="gramStart"/>
      <w:r w:rsidRPr="009D66E7">
        <w:rPr>
          <w:rFonts w:ascii="Century" w:hAnsi="Century"/>
          <w:sz w:val="21"/>
          <w:szCs w:val="21"/>
        </w:rPr>
        <w:t>が</w:t>
      </w:r>
      <w:proofErr w:type="gramEnd"/>
      <w:r w:rsidRPr="009D66E7">
        <w:rPr>
          <w:rFonts w:ascii="Century" w:hAnsi="Century"/>
          <w:sz w:val="21"/>
          <w:szCs w:val="21"/>
        </w:rPr>
        <w:t>される。その際、了解という目標を目指す点で参加者ははじめから結びついている。この競争が「合理的に受容可能な」、まさに「説得力ある」結果へと向かってゆくという推測は、根拠</w:t>
      </w:r>
      <w:r w:rsidRPr="009D66E7">
        <w:rPr>
          <w:rFonts w:ascii="Century" w:hAnsi="Century"/>
          <w:sz w:val="21"/>
          <w:szCs w:val="21"/>
        </w:rPr>
        <w:t>(</w:t>
      </w:r>
      <w:r w:rsidRPr="009D66E7">
        <w:rPr>
          <w:rFonts w:ascii="Century" w:hAnsi="Century"/>
          <w:sz w:val="21"/>
          <w:szCs w:val="21"/>
        </w:rPr>
        <w:t>理由</w:t>
      </w:r>
      <w:r w:rsidRPr="009D66E7">
        <w:rPr>
          <w:rFonts w:ascii="Century" w:hAnsi="Century"/>
          <w:sz w:val="21"/>
          <w:szCs w:val="21"/>
        </w:rPr>
        <w:t>)</w:t>
      </w:r>
      <w:r w:rsidRPr="009D66E7">
        <w:rPr>
          <w:rFonts w:ascii="Century" w:hAnsi="Century"/>
          <w:sz w:val="21"/>
          <w:szCs w:val="21"/>
        </w:rPr>
        <w:t>の説得力に基づいている。もちろん、何をよい根拠また悪い根拠とみなすかは、それ自体論議の対象とされうる。したがって、ある言明の合理的な受容可能性は、結局のところ、論議のプロセスそれ自体がもつ一定の性質と結びついた根拠に支えられる。その性質の最も大切な四つだけをここで挙げよう。／</w:t>
      </w:r>
      <w:r w:rsidRPr="009D66E7">
        <w:rPr>
          <w:rFonts w:ascii="Century" w:hAnsi="Century"/>
          <w:sz w:val="21"/>
          <w:szCs w:val="21"/>
        </w:rPr>
        <w:t>(</w:t>
      </w:r>
      <w:r w:rsidRPr="009D66E7">
        <w:rPr>
          <w:rFonts w:ascii="Century" w:hAnsi="Century" w:cs="Times New Roman"/>
          <w:sz w:val="21"/>
          <w:szCs w:val="21"/>
        </w:rPr>
        <w:t>a</w:t>
      </w:r>
      <w:r w:rsidRPr="009D66E7">
        <w:rPr>
          <w:rFonts w:ascii="Century" w:hAnsi="Century"/>
          <w:sz w:val="21"/>
          <w:szCs w:val="21"/>
        </w:rPr>
        <w:t>)</w:t>
      </w:r>
      <w:r w:rsidRPr="009D66E7">
        <w:rPr>
          <w:rFonts w:ascii="Century" w:hAnsi="Century"/>
          <w:sz w:val="21"/>
          <w:szCs w:val="21"/>
        </w:rPr>
        <w:t>関連する発言をなしうる</w:t>
      </w:r>
      <w:proofErr w:type="gramStart"/>
      <w:r w:rsidRPr="009D66E7">
        <w:rPr>
          <w:rFonts w:ascii="Century" w:hAnsi="Century"/>
          <w:sz w:val="21"/>
          <w:szCs w:val="21"/>
        </w:rPr>
        <w:t>であろう</w:t>
      </w:r>
      <w:proofErr w:type="gramEnd"/>
      <w:r w:rsidRPr="009D66E7">
        <w:rPr>
          <w:rFonts w:ascii="Century" w:hAnsi="Century"/>
          <w:sz w:val="21"/>
          <w:szCs w:val="21"/>
        </w:rPr>
        <w:t>者を誰一人締めだしてはならない。</w:t>
      </w:r>
      <w:r w:rsidRPr="009D66E7">
        <w:rPr>
          <w:rFonts w:ascii="Century" w:hAnsi="Century"/>
          <w:sz w:val="21"/>
          <w:szCs w:val="21"/>
        </w:rPr>
        <w:t>(</w:t>
      </w:r>
      <w:r w:rsidRPr="009D66E7">
        <w:rPr>
          <w:rFonts w:ascii="Century" w:hAnsi="Century" w:cs="Times New Roman"/>
          <w:sz w:val="21"/>
          <w:szCs w:val="21"/>
        </w:rPr>
        <w:t>b</w:t>
      </w:r>
      <w:r w:rsidRPr="009D66E7">
        <w:rPr>
          <w:rFonts w:ascii="Century" w:hAnsi="Century"/>
          <w:sz w:val="21"/>
          <w:szCs w:val="21"/>
        </w:rPr>
        <w:t>)</w:t>
      </w:r>
      <w:r w:rsidRPr="009D66E7">
        <w:rPr>
          <w:rFonts w:ascii="Century" w:hAnsi="Century"/>
          <w:sz w:val="21"/>
          <w:szCs w:val="21"/>
        </w:rPr>
        <w:t>全員に平等の発言機会が与えられる。</w:t>
      </w:r>
      <w:r w:rsidRPr="009D66E7">
        <w:rPr>
          <w:rFonts w:ascii="Century" w:hAnsi="Century"/>
          <w:sz w:val="21"/>
          <w:szCs w:val="21"/>
        </w:rPr>
        <w:t>(</w:t>
      </w:r>
      <w:r w:rsidRPr="009D66E7">
        <w:rPr>
          <w:rFonts w:ascii="Century" w:hAnsi="Century" w:cs="Times New Roman"/>
          <w:sz w:val="21"/>
          <w:szCs w:val="21"/>
        </w:rPr>
        <w:t>c</w:t>
      </w:r>
      <w:r w:rsidRPr="009D66E7">
        <w:rPr>
          <w:rFonts w:ascii="Century" w:hAnsi="Century"/>
          <w:sz w:val="21"/>
          <w:szCs w:val="21"/>
        </w:rPr>
        <w:t>)</w:t>
      </w:r>
      <w:r w:rsidRPr="009D66E7">
        <w:rPr>
          <w:rFonts w:ascii="Century" w:hAnsi="Century"/>
          <w:sz w:val="21"/>
          <w:szCs w:val="21"/>
        </w:rPr>
        <w:t>参加者は本気で思っていることを言わねばならない。</w:t>
      </w:r>
      <w:r w:rsidRPr="009D66E7">
        <w:rPr>
          <w:rFonts w:ascii="Century" w:hAnsi="Century"/>
          <w:sz w:val="21"/>
          <w:szCs w:val="21"/>
        </w:rPr>
        <w:t>(</w:t>
      </w:r>
      <w:r w:rsidRPr="009D66E7">
        <w:rPr>
          <w:rFonts w:ascii="Century" w:hAnsi="Century" w:cs="Times New Roman"/>
          <w:sz w:val="21"/>
          <w:szCs w:val="21"/>
        </w:rPr>
        <w:t>d</w:t>
      </w:r>
      <w:r w:rsidRPr="009D66E7">
        <w:rPr>
          <w:rFonts w:ascii="Century" w:hAnsi="Century"/>
          <w:sz w:val="21"/>
          <w:szCs w:val="21"/>
        </w:rPr>
        <w:t>)</w:t>
      </w:r>
      <w:r w:rsidRPr="009D66E7">
        <w:rPr>
          <w:rFonts w:ascii="Century" w:hAnsi="Century"/>
          <w:sz w:val="21"/>
          <w:szCs w:val="21"/>
        </w:rPr>
        <w:t>コミュニケーションは、外的強制からも内的強制からも解放されていなければならず、批判されうる妥当要求についてのイエス・ノーの態度決定は、ただよりよい理由のもつ説得力によって動機づけられる。」</w:t>
      </w:r>
      <w:r w:rsidRPr="009D66E7">
        <w:rPr>
          <w:rFonts w:ascii="Century" w:hAnsi="Century"/>
          <w:sz w:val="21"/>
          <w:szCs w:val="21"/>
        </w:rPr>
        <w:t>(</w:t>
      </w:r>
      <w:r w:rsidRPr="009D66E7">
        <w:rPr>
          <w:rFonts w:ascii="Century" w:hAnsi="Century" w:cs="Times New Roman"/>
          <w:sz w:val="21"/>
          <w:szCs w:val="21"/>
        </w:rPr>
        <w:t xml:space="preserve">J. </w:t>
      </w:r>
      <w:r w:rsidRPr="009D66E7">
        <w:rPr>
          <w:rFonts w:ascii="Century" w:hAnsi="Century"/>
          <w:sz w:val="21"/>
          <w:szCs w:val="21"/>
        </w:rPr>
        <w:t>ハーバーマス『他者の受容』</w:t>
      </w:r>
      <w:r w:rsidRPr="009D66E7">
        <w:rPr>
          <w:rFonts w:ascii="Century" w:hAnsi="Century" w:cs="Times New Roman"/>
          <w:sz w:val="21"/>
          <w:szCs w:val="21"/>
        </w:rPr>
        <w:t>, 57</w:t>
      </w:r>
      <w:r w:rsidRPr="009D66E7">
        <w:rPr>
          <w:rFonts w:ascii="Century" w:hAnsi="Century"/>
          <w:sz w:val="21"/>
          <w:szCs w:val="21"/>
        </w:rPr>
        <w:t>頁</w:t>
      </w:r>
      <w:r w:rsidRPr="009D66E7">
        <w:rPr>
          <w:rFonts w:ascii="Century" w:hAnsi="Century"/>
          <w:sz w:val="21"/>
          <w:szCs w:val="21"/>
        </w:rPr>
        <w:t>)</w:t>
      </w:r>
    </w:p>
    <w:p w14:paraId="50271327" w14:textId="77777777" w:rsidR="001A45FE" w:rsidRPr="00B10919" w:rsidRDefault="001A45FE" w:rsidP="001A45FE">
      <w:pPr>
        <w:suppressAutoHyphens w:val="0"/>
        <w:kinsoku/>
        <w:wordWrap/>
        <w:autoSpaceDE/>
        <w:autoSpaceDN/>
        <w:adjustRightInd/>
        <w:jc w:val="both"/>
        <w:rPr>
          <w:rFonts w:ascii="Century" w:hAnsi="Century"/>
          <w:sz w:val="21"/>
          <w:szCs w:val="21"/>
        </w:rPr>
      </w:pPr>
    </w:p>
    <w:p w14:paraId="0616956A"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■討論型世論調査</w:t>
      </w:r>
    </w:p>
    <w:p w14:paraId="2B6EB99C" w14:textId="03CFF63C"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討論型世論調査というのは、１つの争点について真剣に熟議を行う機会を集団がもつ前と後の</w:t>
      </w:r>
      <w:r w:rsidRPr="001A45FE">
        <w:rPr>
          <w:rFonts w:ascii="Century" w:hAnsi="Century" w:hint="eastAsia"/>
          <w:sz w:val="21"/>
          <w:szCs w:val="21"/>
        </w:rPr>
        <w:lastRenderedPageBreak/>
        <w:t>２度にわたり行われる、市民の無作為標本を通じた調査である。そのプロセスは、母集団となる人びとのなかから代表標本を選抜し、本調査で提起される争点についての一群のアンケート質問を、各人に対して行うことからスタートする。この最初の調査は、世論調査に取り組む社会科学者によって通常採用されている標準的な調査である。そして週末の討議が行われる指定の場所に回答者たちは呼び出しを受ける。なお、代表標本を集めるため、薄謝と交通費が支給される。</w:t>
      </w:r>
    </w:p>
    <w:p w14:paraId="51D34EB1"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討論型世論調査に備えて、参加者はそこでの討議の基盤となる争点の説明資料を受け取る。通常その資料の内容は、不偏性と正確性の観点から、適任の専門家と関係者で構成された諮問委員会のチェックを受けることになっている。参加者は、会場に到着次第、訓練を積んだ司会者を伴う小集団へと無作為に割り振られる。各小集団で顔を合わせると、参加者は全般的な争点について議論を行うだけでなく、さらに探求するに値する重大な論点を突き止めようともする。次に参加者はこれらの論点を、より規模の大きな全体会合の中で、相対立した数々の専門家や政策立案者からなる、バランスのとれたパネリストたちに提示する。そしてこうした小集団での会合と全体での会合とが週末を通して交互に繰り返し行われる。そのプロセスの終了時には、最初の調査と同内容のアンケート用紙を回答者たちは受け取る。</w:t>
      </w:r>
    </w:p>
    <w:p w14:paraId="327EBEE8" w14:textId="5C261A49"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典型的には、以上のプロセスは市民の見解の分布に大きな変化が生じることを明らかにする。１つの争点をめぐり相争っている各陣営の見解について真剣に検討を行う機会を得ると、普通の市民はそうした好機を活かし、これまでよりもその争点に関する情報にはるかに明るくなる。普通の市民が熟慮の末に自ら下した判断は、彼らの知識レベルがより高くなっていること、さらに彼らの抱いている根本的な価値観および想定との整合性の程度がより大きくなっていることを示す。これらの実験は、複雑な公共的争点に対処できるだけの潜在能力が公衆に備わっていることを示す（フィシュキン／アッカマン『熟議の日』、</w:t>
      </w:r>
      <w:r w:rsidRPr="001A45FE">
        <w:rPr>
          <w:rFonts w:ascii="Century" w:hAnsi="Century" w:hint="eastAsia"/>
          <w:sz w:val="21"/>
          <w:szCs w:val="21"/>
        </w:rPr>
        <w:t>3-4</w:t>
      </w:r>
      <w:r w:rsidRPr="001A45FE">
        <w:rPr>
          <w:rFonts w:ascii="Century" w:hAnsi="Century" w:hint="eastAsia"/>
          <w:sz w:val="21"/>
          <w:szCs w:val="21"/>
        </w:rPr>
        <w:t>頁）。</w:t>
      </w:r>
    </w:p>
    <w:p w14:paraId="5EA606C3" w14:textId="77777777" w:rsidR="00B10919" w:rsidRPr="00B10919" w:rsidRDefault="00B10919" w:rsidP="001A45FE">
      <w:pPr>
        <w:suppressAutoHyphens w:val="0"/>
        <w:kinsoku/>
        <w:wordWrap/>
        <w:autoSpaceDE/>
        <w:autoSpaceDN/>
        <w:adjustRightInd/>
        <w:jc w:val="both"/>
        <w:rPr>
          <w:rFonts w:ascii="Century" w:hAnsi="Century"/>
          <w:sz w:val="21"/>
          <w:szCs w:val="21"/>
        </w:rPr>
      </w:pPr>
    </w:p>
    <w:p w14:paraId="06D4885A"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■熟議の日</w:t>
      </w:r>
    </w:p>
    <w:p w14:paraId="227F9207" w14:textId="225E45C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私たちの案は、簡単に言えば、すべての選挙民を地域ごとのディスカッション・グループに無作為に割り振り、選挙に備えて投票日の一週間前の祝日におこなわれるディスカッションへの参加を奨励するというものだ。大政党の候補者は全国規模のメディアにより政見放送をおこなう。地元の小さなディスカッション・グループは主要な問題を見つけ、国中で同時に開かれる比較的小規模のタウンミーティングで、地元の党代表者にそれらの問題をつきつける。ここで重要なことは、この一日がかりの市民としての任務をはたすよう、すべての市民に謝金が支払われる、という点である。かかる費用がひとりあたり一五〇ドルというのは決して低い額ではないが、これで民主主義がはるかに意義深いものになるのだ。世間の大半の声が聞かれ、大多数の市民が争点や様々な見解について知識を深めることになる。討論型世論調査で見られたように、議論は一日で済む場合もある。たった一日でも真剣に論じあえば、一般市民の知識が向上し、その選好に大きな変化が見られるという劇的な効果が得られるのだ。</w:t>
      </w:r>
    </w:p>
    <w:p w14:paraId="1311EC44" w14:textId="15A79C1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その結果、討論型世論調査（</w:t>
      </w:r>
      <w:r w:rsidRPr="001A45FE">
        <w:rPr>
          <w:rFonts w:ascii="Century" w:hAnsi="Century" w:hint="eastAsia"/>
          <w:sz w:val="21"/>
          <w:szCs w:val="21"/>
        </w:rPr>
        <w:t>DP</w:t>
      </w:r>
      <w:r w:rsidRPr="001A45FE">
        <w:rPr>
          <w:rFonts w:ascii="Century" w:hAnsi="Century" w:hint="eastAsia"/>
          <w:sz w:val="21"/>
          <w:szCs w:val="21"/>
        </w:rPr>
        <w:t>）による実際にはない熟議にもとづく世論が現実のものとなる。候補者は、何百人もの投票者が争点について詳しくなったという事実にそって選挙活動を変えざるを得なくなるだろう。そのような高度に熟議的な社会の到来が戦略的に想定されれば、社会における対話にもかなり大きな変化が見られるようになるだろう。十分に知識をたくわえた一般市民が投票することを候補者も想定するようになる。それに合わせて、政策や有権</w:t>
      </w:r>
      <w:r w:rsidRPr="001A45FE">
        <w:rPr>
          <w:rFonts w:ascii="Century" w:hAnsi="Century" w:hint="eastAsia"/>
          <w:sz w:val="21"/>
          <w:szCs w:val="21"/>
        </w:rPr>
        <w:lastRenderedPageBreak/>
        <w:t>者への訴えも変わってくるだろう（フィシュキン『人々の声が響き合うとき』、</w:t>
      </w:r>
      <w:r w:rsidRPr="001A45FE">
        <w:rPr>
          <w:rFonts w:ascii="Century" w:hAnsi="Century" w:hint="eastAsia"/>
          <w:sz w:val="21"/>
          <w:szCs w:val="21"/>
        </w:rPr>
        <w:t>55</w:t>
      </w:r>
      <w:r w:rsidRPr="001A45FE">
        <w:rPr>
          <w:rFonts w:ascii="Century" w:hAnsi="Century" w:hint="eastAsia"/>
          <w:sz w:val="21"/>
          <w:szCs w:val="21"/>
        </w:rPr>
        <w:t>頁）。</w:t>
      </w:r>
    </w:p>
    <w:p w14:paraId="31A19863" w14:textId="77777777" w:rsidR="001A45FE" w:rsidRPr="00B10919" w:rsidRDefault="001A45FE" w:rsidP="001A45FE">
      <w:pPr>
        <w:suppressAutoHyphens w:val="0"/>
        <w:kinsoku/>
        <w:wordWrap/>
        <w:autoSpaceDE/>
        <w:autoSpaceDN/>
        <w:adjustRightInd/>
        <w:jc w:val="both"/>
        <w:rPr>
          <w:rFonts w:ascii="Century" w:hAnsi="Century"/>
          <w:sz w:val="21"/>
          <w:szCs w:val="21"/>
        </w:rPr>
      </w:pPr>
    </w:p>
    <w:p w14:paraId="1F5FE3D6"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■熟議と正統性</w:t>
      </w:r>
    </w:p>
    <w:p w14:paraId="3CB4425D" w14:textId="5A1BEC0E"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デモクラシーの討議的概念に対応するのは脱中心化社会のイメージである。その社会では、もちろん政治的公共圏が社会全体にかかわる問題の探知・確認・処理のための場となる。もし主体哲学的な概念形成を放棄してしまえば、主権を具体的な人民に集中させる必要もないし、憲法上の諸権威という匿名性の内に追いやる必要もないのである。自己自身を組織化してゆく法共同体の「自己」は、主体を喪失したコミュニケーション形式のうちに交代する。しかしこの形式が、可謬的な結論が理性性の推定を受けられるように、討議的意見</w:t>
      </w:r>
      <w:r w:rsidRPr="001A45FE">
        <w:rPr>
          <w:rFonts w:ascii="Century" w:hAnsi="Century" w:hint="eastAsia"/>
          <w:sz w:val="21"/>
          <w:szCs w:val="21"/>
        </w:rPr>
        <w:t>-</w:t>
      </w:r>
      <w:r w:rsidRPr="001A45FE">
        <w:rPr>
          <w:rFonts w:ascii="Century" w:hAnsi="Century" w:hint="eastAsia"/>
          <w:sz w:val="21"/>
          <w:szCs w:val="21"/>
        </w:rPr>
        <w:t>意志形成の流れを整えるのである。これによって、人民主権の理念に結びついた直観は否定されるのではなく、むしろ間主観的に解釈される。たとえ匿名になることで、人民主権が民主的手続きと高い要求を持つコミュニケーションの前提条件の法的履行へと後退するにしても、結局その交代は、ただ自らをコミュニケーション的に生み出される権力として有効なものとするためである。正確に言えば、このコミュニケーション的権力は、法治国家的に制度化された意志形成と文化的に流動的な公共圏との相互作用から生まれる。この公共圏それ自身は、国家や経済から一定の距離を保つ市民社会の連合のうちに基盤を見出すのである。</w:t>
      </w:r>
    </w:p>
    <w:p w14:paraId="6A62B769" w14:textId="7C3BBCC9"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熟議的</w:t>
      </w:r>
      <w:r w:rsidRPr="001A45FE">
        <w:rPr>
          <w:rFonts w:ascii="Century" w:hAnsi="Century" w:hint="eastAsia"/>
          <w:sz w:val="21"/>
          <w:szCs w:val="21"/>
        </w:rPr>
        <w:t>(deliberative)</w:t>
      </w:r>
      <w:r w:rsidRPr="001A45FE">
        <w:rPr>
          <w:rFonts w:ascii="Century" w:hAnsi="Century" w:hint="eastAsia"/>
          <w:sz w:val="21"/>
          <w:szCs w:val="21"/>
        </w:rPr>
        <w:t>政治の規範的自己理解は、法共同体に、討議方式による社会形成を確かに要求する。…熟議的政治は、制度化された意見</w:t>
      </w:r>
      <w:r w:rsidRPr="001A45FE">
        <w:rPr>
          <w:rFonts w:ascii="Century" w:hAnsi="Century" w:hint="eastAsia"/>
          <w:sz w:val="21"/>
          <w:szCs w:val="21"/>
        </w:rPr>
        <w:t>-</w:t>
      </w:r>
      <w:r w:rsidRPr="001A45FE">
        <w:rPr>
          <w:rFonts w:ascii="Century" w:hAnsi="Century" w:hint="eastAsia"/>
          <w:sz w:val="21"/>
          <w:szCs w:val="21"/>
        </w:rPr>
        <w:t>意志形成の形式的手続きに従って行われるか、それとも非公式に政治的公共圏のネットワークのうちで生まれるかにかかわらず、熟議的政治と折り合いをつける、合理化された生活世界のさまざまなコンテクストとの間の内的つながりに立脚している。熟議的に濾過された政治コミュニケーションは、まさに生活世界という資源に――自由な政治文化と啓蒙された政治的社会化と、とりわけ意見を形成するさまざまな結社のイニシアティブに――頼らざるをえないのである（ハーバーマス『他者の受容』、</w:t>
      </w:r>
      <w:r w:rsidRPr="001A45FE">
        <w:rPr>
          <w:rFonts w:ascii="Century" w:hAnsi="Century" w:hint="eastAsia"/>
          <w:sz w:val="21"/>
          <w:szCs w:val="21"/>
        </w:rPr>
        <w:t>283-285</w:t>
      </w:r>
      <w:r w:rsidRPr="001A45FE">
        <w:rPr>
          <w:rFonts w:ascii="Century" w:hAnsi="Century" w:hint="eastAsia"/>
          <w:sz w:val="21"/>
          <w:szCs w:val="21"/>
        </w:rPr>
        <w:t>頁。ただし訳文を変更した）。</w:t>
      </w:r>
    </w:p>
    <w:p w14:paraId="2E8CD711" w14:textId="77777777" w:rsidR="00B10919" w:rsidRDefault="00B10919" w:rsidP="00B10919">
      <w:pPr>
        <w:suppressAutoHyphens w:val="0"/>
        <w:kinsoku/>
        <w:wordWrap/>
        <w:autoSpaceDE/>
        <w:autoSpaceDN/>
        <w:adjustRightInd/>
        <w:jc w:val="both"/>
        <w:rPr>
          <w:rFonts w:ascii="Century" w:hAnsi="Century"/>
          <w:sz w:val="21"/>
          <w:szCs w:val="21"/>
        </w:rPr>
      </w:pPr>
    </w:p>
    <w:p w14:paraId="27BA4D43" w14:textId="066D6A1F" w:rsidR="00B10919" w:rsidRPr="001E0B2A" w:rsidRDefault="00B10919" w:rsidP="00B10919">
      <w:pPr>
        <w:suppressAutoHyphens w:val="0"/>
        <w:kinsoku/>
        <w:wordWrap/>
        <w:autoSpaceDE/>
        <w:autoSpaceDN/>
        <w:adjustRightInd/>
        <w:jc w:val="both"/>
        <w:rPr>
          <w:rFonts w:ascii="Century" w:hAnsi="Century" w:cs="Times New Roman"/>
          <w:sz w:val="21"/>
          <w:szCs w:val="21"/>
        </w:rPr>
      </w:pPr>
      <w:r>
        <w:rPr>
          <w:rFonts w:ascii="Century" w:hAnsi="Century" w:hint="eastAsia"/>
          <w:sz w:val="21"/>
          <w:szCs w:val="21"/>
        </w:rPr>
        <w:t>■</w:t>
      </w:r>
      <w:r w:rsidRPr="001E0B2A">
        <w:rPr>
          <w:rFonts w:ascii="Century" w:hAnsi="Century"/>
          <w:sz w:val="21"/>
          <w:szCs w:val="21"/>
        </w:rPr>
        <w:t>正統性と正義の間</w:t>
      </w:r>
    </w:p>
    <w:p w14:paraId="3132D6F6" w14:textId="09A36612" w:rsidR="00B10919" w:rsidRPr="009D66E7" w:rsidRDefault="00B10919" w:rsidP="00B10919">
      <w:pPr>
        <w:suppressAutoHyphens w:val="0"/>
        <w:kinsoku/>
        <w:wordWrap/>
        <w:autoSpaceDE/>
        <w:autoSpaceDN/>
        <w:adjustRightInd/>
        <w:rPr>
          <w:rFonts w:ascii="Century" w:hAnsi="Century" w:cs="Times New Roman"/>
          <w:sz w:val="21"/>
          <w:szCs w:val="21"/>
        </w:rPr>
      </w:pPr>
      <w:r w:rsidRPr="009D66E7">
        <w:rPr>
          <w:rFonts w:ascii="Century" w:hAnsi="Century"/>
          <w:sz w:val="21"/>
          <w:szCs w:val="21"/>
        </w:rPr>
        <w:t>正統な手続き</w:t>
      </w:r>
      <w:r w:rsidRPr="009D66E7">
        <w:rPr>
          <w:rFonts w:ascii="Century" w:hAnsi="Century"/>
          <w:sz w:val="21"/>
          <w:szCs w:val="21"/>
        </w:rPr>
        <w:t>(</w:t>
      </w:r>
      <w:r w:rsidRPr="009D66E7">
        <w:rPr>
          <w:rFonts w:ascii="Century" w:hAnsi="Century" w:cs="Times New Roman"/>
          <w:sz w:val="21"/>
          <w:szCs w:val="21"/>
        </w:rPr>
        <w:t>a legitimate procedure</w:t>
      </w:r>
      <w:r w:rsidRPr="009D66E7">
        <w:rPr>
          <w:rFonts w:ascii="Century" w:hAnsi="Century"/>
          <w:sz w:val="21"/>
          <w:szCs w:val="21"/>
        </w:rPr>
        <w:t>)</w:t>
      </w:r>
      <w:r w:rsidRPr="009D66E7">
        <w:rPr>
          <w:rFonts w:ascii="Century" w:hAnsi="Century"/>
          <w:sz w:val="21"/>
          <w:szCs w:val="21"/>
        </w:rPr>
        <w:t>はそれに従ってつくられる〔それ自体〕正統な法や政策を導く。正統な手続きは慣行によって確立され、長く存続してきたものでもありうるし、また、そのようなものとして受容されうる。いかなる手続きや法も正義の厳格な基準に沿って正義にかなったものとされる必要はない。とはいえ、どのような手続きや法もそれらがあまりも不正義</w:t>
      </w:r>
      <w:r w:rsidRPr="009D66E7">
        <w:rPr>
          <w:rFonts w:ascii="Century" w:hAnsi="Century"/>
          <w:sz w:val="21"/>
          <w:szCs w:val="21"/>
        </w:rPr>
        <w:t>(</w:t>
      </w:r>
      <w:r w:rsidRPr="009D66E7">
        <w:rPr>
          <w:rFonts w:ascii="Century" w:hAnsi="Century" w:cs="Times New Roman"/>
          <w:sz w:val="21"/>
          <w:szCs w:val="21"/>
        </w:rPr>
        <w:t>unjust</w:t>
      </w:r>
      <w:r w:rsidRPr="009D66E7">
        <w:rPr>
          <w:rFonts w:ascii="Century" w:hAnsi="Century"/>
          <w:sz w:val="21"/>
          <w:szCs w:val="21"/>
        </w:rPr>
        <w:t>)</w:t>
      </w:r>
      <w:r w:rsidRPr="009D66E7">
        <w:rPr>
          <w:rFonts w:ascii="Century" w:hAnsi="Century"/>
          <w:sz w:val="21"/>
          <w:szCs w:val="21"/>
        </w:rPr>
        <w:t>であることはできない、ということも真である。あるところまで行くと、正統な民主的手続きが導く結果の不正義</w:t>
      </w:r>
      <w:r w:rsidRPr="009D66E7">
        <w:rPr>
          <w:rFonts w:ascii="Century" w:hAnsi="Century"/>
          <w:sz w:val="21"/>
          <w:szCs w:val="21"/>
        </w:rPr>
        <w:t>(</w:t>
      </w:r>
      <w:r w:rsidRPr="009D66E7">
        <w:rPr>
          <w:rFonts w:ascii="Century" w:hAnsi="Century" w:cs="Times New Roman"/>
          <w:sz w:val="21"/>
          <w:szCs w:val="21"/>
        </w:rPr>
        <w:t>injustice</w:t>
      </w:r>
      <w:r w:rsidRPr="009D66E7">
        <w:rPr>
          <w:rFonts w:ascii="Century" w:hAnsi="Century"/>
          <w:sz w:val="21"/>
          <w:szCs w:val="21"/>
        </w:rPr>
        <w:t>)</w:t>
      </w:r>
      <w:r w:rsidRPr="009D66E7">
        <w:rPr>
          <w:rFonts w:ascii="Century" w:hAnsi="Century"/>
          <w:sz w:val="21"/>
          <w:szCs w:val="21"/>
        </w:rPr>
        <w:t>は、その正統性</w:t>
      </w:r>
      <w:r w:rsidRPr="009D66E7">
        <w:rPr>
          <w:rFonts w:ascii="Century" w:hAnsi="Century"/>
          <w:sz w:val="21"/>
          <w:szCs w:val="21"/>
        </w:rPr>
        <w:t>(</w:t>
      </w:r>
      <w:r w:rsidRPr="009D66E7">
        <w:rPr>
          <w:rFonts w:ascii="Century" w:hAnsi="Century" w:cs="Times New Roman"/>
          <w:sz w:val="21"/>
          <w:szCs w:val="21"/>
        </w:rPr>
        <w:t>legitimacy</w:t>
      </w:r>
      <w:r w:rsidRPr="009D66E7">
        <w:rPr>
          <w:rFonts w:ascii="Century" w:hAnsi="Century"/>
          <w:sz w:val="21"/>
          <w:szCs w:val="21"/>
        </w:rPr>
        <w:t>)</w:t>
      </w:r>
      <w:r w:rsidRPr="009D66E7">
        <w:rPr>
          <w:rFonts w:ascii="Century" w:hAnsi="Century"/>
          <w:sz w:val="21"/>
          <w:szCs w:val="21"/>
        </w:rPr>
        <w:t>を損なう。</w:t>
      </w:r>
      <w:r w:rsidRPr="009D66E7">
        <w:rPr>
          <w:rFonts w:ascii="Century" w:hAnsi="Century"/>
          <w:sz w:val="21"/>
          <w:szCs w:val="21"/>
        </w:rPr>
        <w:t>……</w:t>
      </w:r>
      <w:r w:rsidRPr="009D66E7">
        <w:rPr>
          <w:rFonts w:ascii="Century" w:hAnsi="Century"/>
          <w:sz w:val="21"/>
          <w:szCs w:val="21"/>
        </w:rPr>
        <w:t>しかし、そこまで行かないかぎりは、正統な手続きが導く結果はそれがどのようなものであれ正統である。私たちが手にするのは純粋に手続き的な民主的正統性</w:t>
      </w:r>
      <w:r w:rsidRPr="009D66E7">
        <w:rPr>
          <w:rFonts w:ascii="Century" w:hAnsi="Century"/>
          <w:sz w:val="21"/>
          <w:szCs w:val="21"/>
        </w:rPr>
        <w:t>(</w:t>
      </w:r>
      <w:r w:rsidRPr="009D66E7">
        <w:rPr>
          <w:rFonts w:ascii="Century" w:hAnsi="Century" w:cs="Times New Roman"/>
          <w:sz w:val="21"/>
          <w:szCs w:val="21"/>
        </w:rPr>
        <w:t>purely procedural democratic legitimacy</w:t>
      </w:r>
      <w:r w:rsidRPr="009D66E7">
        <w:rPr>
          <w:rFonts w:ascii="Century" w:hAnsi="Century"/>
          <w:sz w:val="21"/>
          <w:szCs w:val="21"/>
        </w:rPr>
        <w:t>)</w:t>
      </w:r>
      <w:r w:rsidRPr="009D66E7">
        <w:rPr>
          <w:rFonts w:ascii="Century" w:hAnsi="Century"/>
          <w:sz w:val="21"/>
          <w:szCs w:val="21"/>
        </w:rPr>
        <w:t>であり、この正統性は正義</w:t>
      </w:r>
      <w:r w:rsidRPr="009D66E7">
        <w:rPr>
          <w:rFonts w:ascii="Century" w:eastAsia="Times New Roman" w:hAnsi="Century" w:cs="Times New Roman"/>
          <w:sz w:val="21"/>
          <w:szCs w:val="21"/>
        </w:rPr>
        <w:t>——</w:t>
      </w:r>
      <w:r w:rsidRPr="009D66E7">
        <w:rPr>
          <w:rFonts w:ascii="Century" w:hAnsi="Century"/>
          <w:sz w:val="21"/>
          <w:szCs w:val="21"/>
        </w:rPr>
        <w:t>正義は手続き〔のみ〕によっては特定されないとして</w:t>
      </w:r>
      <w:r w:rsidRPr="009D66E7">
        <w:rPr>
          <w:rFonts w:ascii="Century" w:eastAsia="Times New Roman" w:hAnsi="Century" w:cs="Times New Roman"/>
          <w:sz w:val="21"/>
          <w:szCs w:val="21"/>
        </w:rPr>
        <w:t>——</w:t>
      </w:r>
      <w:r w:rsidRPr="009D66E7">
        <w:rPr>
          <w:rFonts w:ascii="Century" w:hAnsi="Century"/>
          <w:sz w:val="21"/>
          <w:szCs w:val="21"/>
        </w:rPr>
        <w:t>から区別される。正統性は、正義ならば許容しないだ</w:t>
      </w:r>
      <w:proofErr w:type="gramStart"/>
      <w:r w:rsidRPr="009D66E7">
        <w:rPr>
          <w:rFonts w:ascii="Century" w:hAnsi="Century"/>
          <w:sz w:val="21"/>
          <w:szCs w:val="21"/>
        </w:rPr>
        <w:t>ろう</w:t>
      </w:r>
      <w:proofErr w:type="gramEnd"/>
      <w:r w:rsidRPr="009D66E7">
        <w:rPr>
          <w:rFonts w:ascii="Century" w:hAnsi="Century"/>
          <w:sz w:val="21"/>
          <w:szCs w:val="21"/>
        </w:rPr>
        <w:t>ある幅の不正義の存在を認めるのである</w:t>
      </w:r>
      <w:r>
        <w:rPr>
          <w:rFonts w:ascii="Century" w:hAnsi="Century" w:hint="eastAsia"/>
          <w:sz w:val="21"/>
          <w:szCs w:val="21"/>
        </w:rPr>
        <w:t xml:space="preserve"> </w:t>
      </w:r>
      <w:r w:rsidRPr="009D66E7">
        <w:rPr>
          <w:rFonts w:ascii="Century" w:hAnsi="Century"/>
          <w:sz w:val="21"/>
          <w:szCs w:val="21"/>
        </w:rPr>
        <w:t>(</w:t>
      </w:r>
      <w:r w:rsidRPr="009D66E7">
        <w:rPr>
          <w:rFonts w:ascii="Century" w:hAnsi="Century" w:cs="Times New Roman"/>
          <w:sz w:val="21"/>
          <w:szCs w:val="21"/>
        </w:rPr>
        <w:t>John Rawls,</w:t>
      </w:r>
      <w:r w:rsidRPr="009D66E7">
        <w:rPr>
          <w:rFonts w:ascii="Century" w:hAnsi="Century" w:cs="Times New Roman"/>
          <w:i/>
          <w:iCs/>
          <w:sz w:val="21"/>
          <w:szCs w:val="21"/>
        </w:rPr>
        <w:t xml:space="preserve"> Political Liberalism</w:t>
      </w:r>
      <w:r w:rsidRPr="009D66E7">
        <w:rPr>
          <w:rFonts w:ascii="Century" w:hAnsi="Century" w:cs="Times New Roman"/>
          <w:sz w:val="21"/>
          <w:szCs w:val="21"/>
        </w:rPr>
        <w:t>, p. 428</w:t>
      </w:r>
      <w:r w:rsidRPr="009D66E7">
        <w:rPr>
          <w:rFonts w:ascii="Century" w:hAnsi="Century"/>
          <w:sz w:val="21"/>
          <w:szCs w:val="21"/>
        </w:rPr>
        <w:t>)</w:t>
      </w:r>
    </w:p>
    <w:p w14:paraId="2C3872C3" w14:textId="161ECF01" w:rsidR="001A45FE" w:rsidRPr="001A45FE" w:rsidRDefault="001A45FE" w:rsidP="001A45FE">
      <w:pPr>
        <w:suppressAutoHyphens w:val="0"/>
        <w:kinsoku/>
        <w:wordWrap/>
        <w:autoSpaceDE/>
        <w:autoSpaceDN/>
        <w:adjustRightInd/>
        <w:jc w:val="both"/>
        <w:rPr>
          <w:rFonts w:ascii="Century" w:hAnsi="Century"/>
          <w:sz w:val="21"/>
          <w:szCs w:val="21"/>
        </w:rPr>
      </w:pPr>
    </w:p>
    <w:p w14:paraId="0C9774F7"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■熟議と情念</w:t>
      </w:r>
    </w:p>
    <w:p w14:paraId="296EDE34" w14:textId="5C8F7896"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フィシュキンは、市民による諮問委員会を設立して、その委員会に対して公共政策にかかわる</w:t>
      </w:r>
      <w:r w:rsidRPr="001A45FE">
        <w:rPr>
          <w:rFonts w:ascii="Century" w:hAnsi="Century" w:hint="eastAsia"/>
          <w:sz w:val="21"/>
          <w:szCs w:val="21"/>
        </w:rPr>
        <w:lastRenderedPageBreak/>
        <w:t>決定的に重要な争点に関して決定したり、少なくとも解決案を提起したりすることを求めるよう主張している。委員会を構成するにあたっては、通常の形態の選挙政治に代わって科学的なサンプル抽出が行われ、委員会の会合においては、通常の形態の政治的論争に代わって理性的な議論が行われることになるであろう。私に言わせれば、この例は熟議デモクラシーの中心的な問題点を示唆している。それは、熟議それ自体はデモスすなわち民衆のための活動ではないということだ。私は普通の男女には理性を働かせる能力がないと言っているのではない。三億人の男女が、あるいは一億人か、それどころか</w:t>
      </w:r>
      <w:r w:rsidRPr="001A45FE">
        <w:rPr>
          <w:rFonts w:ascii="Century" w:hAnsi="Century" w:hint="eastAsia"/>
          <w:sz w:val="21"/>
          <w:szCs w:val="21"/>
        </w:rPr>
        <w:t>10</w:t>
      </w:r>
      <w:r w:rsidRPr="001A45FE">
        <w:rPr>
          <w:rFonts w:ascii="Century" w:hAnsi="Century" w:hint="eastAsia"/>
          <w:sz w:val="21"/>
          <w:szCs w:val="21"/>
        </w:rPr>
        <w:t>万人の男女でさえもが、一緒に理性を働かせることなどとうてい考えられないと言っているだけである。加えて、彼／彼女らには一緒に行うのが可能な事柄があるのに、［熟議をさせるために］それらの事柄から逸脱させるのは大きな誤りになるだろう。というのもそんなことをしたら、そのとき確立されている富と権力のヒエラルキーに対する効果的な、組織化された対抗力は何もなくなってしまうからだ。そのような逸脱の政治的帰結は簡単に予想がつく。逸脱させられた市民は、おそらく彼／彼女らが勝ちたいと思っていた、もしかすると勝たねばならなかったかもしれない戦いに敗北することになるだろう。</w:t>
      </w:r>
    </w:p>
    <w:p w14:paraId="1D4F4CC1" w14:textId="77777777" w:rsidR="001A45FE" w:rsidRPr="001A45FE" w:rsidRDefault="001A45FE" w:rsidP="001A45FE">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民主的で平等主義的な政治のためには、大きな数の人びとが情念的に関与することが必要だ…。政治的情念は、リベラルな理論家たちがつねに憂慮し、ほとんどの場合嫌悪の色を示すものである。それには理由がないわけではない。にもかかわらず、情念を欠いた政治にはそうした政治のもつ危険がある――なかでも重大なのは、敗北の危険である」（ウォルツァー『政治と情念』、</w:t>
      </w:r>
      <w:r w:rsidRPr="001A45FE">
        <w:rPr>
          <w:rFonts w:ascii="Century" w:hAnsi="Century" w:hint="eastAsia"/>
          <w:sz w:val="21"/>
          <w:szCs w:val="21"/>
        </w:rPr>
        <w:t>181-182</w:t>
      </w:r>
      <w:r w:rsidRPr="001A45FE">
        <w:rPr>
          <w:rFonts w:ascii="Century" w:hAnsi="Century" w:hint="eastAsia"/>
          <w:sz w:val="21"/>
          <w:szCs w:val="21"/>
        </w:rPr>
        <w:t>頁。ただし訳文を変更した）。</w:t>
      </w:r>
    </w:p>
    <w:p w14:paraId="47578FFE" w14:textId="77777777" w:rsidR="00B10919" w:rsidRPr="001A45FE" w:rsidRDefault="00B10919" w:rsidP="00B10919">
      <w:pPr>
        <w:suppressAutoHyphens w:val="0"/>
        <w:kinsoku/>
        <w:wordWrap/>
        <w:autoSpaceDE/>
        <w:autoSpaceDN/>
        <w:adjustRightInd/>
        <w:jc w:val="both"/>
        <w:rPr>
          <w:rFonts w:ascii="Century" w:hAnsi="Century"/>
          <w:sz w:val="21"/>
          <w:szCs w:val="21"/>
        </w:rPr>
      </w:pPr>
    </w:p>
    <w:p w14:paraId="053BE06A" w14:textId="77777777"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■集団（分）極化</w:t>
      </w:r>
    </w:p>
    <w:p w14:paraId="651CED84" w14:textId="0711E73D"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集団極化は、熟議体にみられるパタンのなかでもっとも典型的なものであり、多種多様な集団的取り組みのなかに見出される。極化が「起きているといわれるのは、個々の集団構成員のもともとの傾向が、集団討論を経て、ますます強くなるような場合である」。その結果、集団はしばしば、そこに属する標準的あるいは平均的な個人がするよりも、極端な決断をする（ここで「極端」とは、もっぱら同じ集団内での変化に着目した用語であり、集団のもともとの傾向に比べて、という意味である）。…</w:t>
      </w:r>
    </w:p>
    <w:p w14:paraId="21D0C4D6" w14:textId="77777777"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集団極化」という用語は、標準的用法であるとはいえ、いくらか誤解を生みやすい表現である。これは、集団の構成員が二極に分かれることを意味するわけではないし、異なる集団での意見の多様性が増すことを指すわけでもない。…この用語が指すのは、なんらかの事案や問題について議論する集団の内部で生じることが予想される変化である。その変化が起こると、集団とその構成員は、当初彼らが有していたさまざまな傾向の中間に位置する意見ではなく、いっそう極端な方向へと立場を変え、一体性を強める。熟議は、集団構成員の意見の不一致を減らし個々の相違を縮減する効果と同時に、熟議が始まる前の構成員個々の判断よりも極端な見解を全員一致で採用させる効果をもつのである。</w:t>
      </w:r>
    </w:p>
    <w:p w14:paraId="611BFE16" w14:textId="77777777"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集団極化の基本的現象は、多くの国々で確認されている。</w:t>
      </w:r>
    </w:p>
    <w:p w14:paraId="09EF829D" w14:textId="77777777"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・討論の後、フランス市民は、米国に対して、そして米国の経済援助の狙いに対し、ますます批判的になる。</w:t>
      </w:r>
    </w:p>
    <w:p w14:paraId="447274BC" w14:textId="77777777"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・穏健なフェミニズム支持の女性グループが、討論を経て、より強固なフェミニズム支持者になる。</w:t>
      </w:r>
    </w:p>
    <w:p w14:paraId="75F536DF" w14:textId="77777777"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lastRenderedPageBreak/>
        <w:t xml:space="preserve">　・熟議の結果、もともといくぶん人種的偏見の強かった白人たちが、米国の都市部におけるアフリカ系米国人が直面する状況は白人至上主義のせいなのかという問いに対し、ますます否定的に答えるようになる。</w:t>
      </w:r>
    </w:p>
    <w:p w14:paraId="5B46FC66" w14:textId="77777777"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 xml:space="preserve">　・同じ問いに対し、討論の後、人種的偏見をもっていなかった白人たちは、」ますます肯定的に答えるようになる。</w:t>
      </w:r>
    </w:p>
    <w:p w14:paraId="4D4DCAC4" w14:textId="54E0D358" w:rsidR="00B10919" w:rsidRPr="001A45FE" w:rsidRDefault="00B10919" w:rsidP="00B10919">
      <w:pPr>
        <w:suppressAutoHyphens w:val="0"/>
        <w:kinsoku/>
        <w:wordWrap/>
        <w:autoSpaceDE/>
        <w:autoSpaceDN/>
        <w:adjustRightInd/>
        <w:jc w:val="both"/>
        <w:rPr>
          <w:rFonts w:ascii="Century" w:hAnsi="Century"/>
          <w:sz w:val="21"/>
          <w:szCs w:val="21"/>
        </w:rPr>
      </w:pPr>
      <w:r w:rsidRPr="001A45FE">
        <w:rPr>
          <w:rFonts w:ascii="Century" w:hAnsi="Century" w:hint="eastAsia"/>
          <w:sz w:val="21"/>
          <w:szCs w:val="21"/>
        </w:rPr>
        <w:t>これらすべての事案において、人々は熟議を通して、熟議を始める前の立場をより極端な向へ推し進めている（サンスティーン『熟議が壊れるとき』、</w:t>
      </w:r>
      <w:r w:rsidRPr="001A45FE">
        <w:rPr>
          <w:rFonts w:ascii="Century" w:hAnsi="Century" w:hint="eastAsia"/>
          <w:sz w:val="21"/>
          <w:szCs w:val="21"/>
        </w:rPr>
        <w:t>24-25</w:t>
      </w:r>
      <w:r w:rsidRPr="001A45FE">
        <w:rPr>
          <w:rFonts w:ascii="Century" w:hAnsi="Century" w:hint="eastAsia"/>
          <w:sz w:val="21"/>
          <w:szCs w:val="21"/>
        </w:rPr>
        <w:t>頁）。</w:t>
      </w:r>
    </w:p>
    <w:p w14:paraId="2B867761" w14:textId="77777777" w:rsidR="00A64F39" w:rsidRPr="00B10919" w:rsidRDefault="00A64F39">
      <w:pPr>
        <w:suppressAutoHyphens w:val="0"/>
        <w:kinsoku/>
        <w:wordWrap/>
        <w:autoSpaceDE/>
        <w:autoSpaceDN/>
        <w:adjustRightInd/>
        <w:jc w:val="both"/>
        <w:rPr>
          <w:rFonts w:ascii="Century" w:hAnsi="Century" w:cs="Times New Roman"/>
          <w:sz w:val="21"/>
          <w:szCs w:val="21"/>
        </w:rPr>
      </w:pPr>
    </w:p>
    <w:p w14:paraId="569AC2BE" w14:textId="22B903E3" w:rsidR="00020F6D" w:rsidRDefault="00020F6D" w:rsidP="00020F6D">
      <w:pPr>
        <w:suppressAutoHyphens w:val="0"/>
        <w:kinsoku/>
        <w:wordWrap/>
        <w:autoSpaceDE/>
        <w:autoSpaceDN/>
        <w:adjustRightInd/>
        <w:rPr>
          <w:rFonts w:ascii="Century" w:hAnsi="Century"/>
          <w:sz w:val="21"/>
          <w:szCs w:val="21"/>
        </w:rPr>
      </w:pPr>
      <w:r>
        <w:rPr>
          <w:rFonts w:ascii="Century" w:hAnsi="Century" w:hint="eastAsia"/>
          <w:sz w:val="21"/>
          <w:szCs w:val="21"/>
        </w:rPr>
        <w:t>■ポピュリズム</w:t>
      </w:r>
    </w:p>
    <w:p w14:paraId="1FF780F9" w14:textId="13237801" w:rsidR="00020F6D" w:rsidRPr="009D66E7" w:rsidRDefault="00020F6D" w:rsidP="00020F6D">
      <w:pPr>
        <w:suppressAutoHyphens w:val="0"/>
        <w:kinsoku/>
        <w:wordWrap/>
        <w:autoSpaceDE/>
        <w:autoSpaceDN/>
        <w:adjustRightInd/>
        <w:rPr>
          <w:rFonts w:ascii="Century" w:hAnsi="Century" w:cs="Times New Roman"/>
          <w:sz w:val="21"/>
          <w:szCs w:val="21"/>
        </w:rPr>
      </w:pPr>
      <w:r w:rsidRPr="009D66E7">
        <w:rPr>
          <w:rFonts w:ascii="Century" w:hAnsi="Century"/>
          <w:sz w:val="21"/>
          <w:szCs w:val="21"/>
        </w:rPr>
        <w:t>ポピュリズムの核心的な主張とは、反多</w:t>
      </w:r>
      <w:proofErr w:type="gramStart"/>
      <w:r w:rsidRPr="009D66E7">
        <w:rPr>
          <w:rFonts w:ascii="Century" w:hAnsi="Century"/>
          <w:sz w:val="21"/>
          <w:szCs w:val="21"/>
        </w:rPr>
        <w:t>元主</w:t>
      </w:r>
      <w:proofErr w:type="gramEnd"/>
      <w:r w:rsidRPr="009D66E7">
        <w:rPr>
          <w:rFonts w:ascii="Century" w:hAnsi="Century"/>
          <w:sz w:val="21"/>
          <w:szCs w:val="21"/>
        </w:rPr>
        <w:t>義の道徳化された一形態である。この主張にコミットしない政治アクターは、要するにポピュリストではない。ポピュリズムは、経験的ではなく道徳的な意味で理解された、全体に代わりうる部分という論拠と、排他的な代表への要求を必要とする。別言すれば、全体としての人民の名において語る者がいなければ、ポピュリズムはありえない</w:t>
      </w:r>
      <w:r w:rsidRPr="009D66E7">
        <w:rPr>
          <w:rFonts w:ascii="Century" w:hAnsi="Century"/>
          <w:sz w:val="21"/>
          <w:szCs w:val="21"/>
        </w:rPr>
        <w:t>(</w:t>
      </w:r>
      <w:r w:rsidRPr="009D66E7">
        <w:rPr>
          <w:rFonts w:ascii="Century" w:hAnsi="Century"/>
          <w:sz w:val="21"/>
          <w:szCs w:val="21"/>
        </w:rPr>
        <w:t>ミュラー</w:t>
      </w:r>
      <w:r w:rsidR="005A18C9">
        <w:rPr>
          <w:rFonts w:ascii="Century" w:hAnsi="Century" w:hint="eastAsia"/>
          <w:sz w:val="21"/>
          <w:szCs w:val="21"/>
        </w:rPr>
        <w:t>『ポピュリズムとは何か』</w:t>
      </w:r>
      <w:r w:rsidRPr="009D66E7">
        <w:rPr>
          <w:rFonts w:ascii="Century" w:hAnsi="Century" w:cs="Times New Roman"/>
          <w:sz w:val="21"/>
          <w:szCs w:val="21"/>
        </w:rPr>
        <w:t>, 28</w:t>
      </w:r>
      <w:r w:rsidRPr="009D66E7">
        <w:rPr>
          <w:rFonts w:ascii="Century" w:hAnsi="Century"/>
          <w:sz w:val="21"/>
          <w:szCs w:val="21"/>
        </w:rPr>
        <w:t>頁</w:t>
      </w:r>
      <w:r w:rsidRPr="009D66E7">
        <w:rPr>
          <w:rFonts w:ascii="Century" w:hAnsi="Century"/>
          <w:sz w:val="21"/>
          <w:szCs w:val="21"/>
        </w:rPr>
        <w:t>)</w:t>
      </w:r>
      <w:r>
        <w:rPr>
          <w:rFonts w:ascii="Century" w:hAnsi="Century" w:hint="eastAsia"/>
          <w:sz w:val="21"/>
          <w:szCs w:val="21"/>
        </w:rPr>
        <w:t>。</w:t>
      </w:r>
    </w:p>
    <w:p w14:paraId="751B83C8" w14:textId="77777777" w:rsidR="00020F6D" w:rsidRPr="009D66E7" w:rsidRDefault="00020F6D" w:rsidP="00020F6D">
      <w:pPr>
        <w:suppressAutoHyphens w:val="0"/>
        <w:kinsoku/>
        <w:wordWrap/>
        <w:autoSpaceDE/>
        <w:autoSpaceDN/>
        <w:adjustRightInd/>
        <w:jc w:val="both"/>
        <w:rPr>
          <w:rFonts w:ascii="Century" w:hAnsi="Century" w:cs="Times New Roman"/>
          <w:sz w:val="21"/>
          <w:szCs w:val="21"/>
        </w:rPr>
      </w:pPr>
    </w:p>
    <w:p w14:paraId="411C224D" w14:textId="692096FB" w:rsidR="005A18C9" w:rsidRPr="009D66E7" w:rsidRDefault="005A18C9" w:rsidP="005A18C9">
      <w:pPr>
        <w:suppressAutoHyphens w:val="0"/>
        <w:kinsoku/>
        <w:wordWrap/>
        <w:autoSpaceDE/>
        <w:autoSpaceDN/>
        <w:adjustRightInd/>
        <w:jc w:val="both"/>
        <w:rPr>
          <w:rFonts w:ascii="Century" w:hAnsi="Century" w:cs="Times New Roman"/>
          <w:sz w:val="21"/>
          <w:szCs w:val="21"/>
        </w:rPr>
      </w:pPr>
      <w:r w:rsidRPr="009D66E7">
        <w:rPr>
          <w:rFonts w:ascii="Century" w:hAnsi="Century"/>
          <w:sz w:val="21"/>
          <w:szCs w:val="21"/>
        </w:rPr>
        <w:t>私たちは、非リベラルな社会と、言論および集会の自由やメディアの複数性やマイノリティの保護が攻撃に曝されている空間とを区別しなければならない。これらの政治的権利は、たんにリベラリズム</w:t>
      </w:r>
      <w:r w:rsidRPr="009D66E7">
        <w:rPr>
          <w:rFonts w:ascii="Century" w:hAnsi="Century"/>
          <w:sz w:val="21"/>
          <w:szCs w:val="21"/>
        </w:rPr>
        <w:t>(</w:t>
      </w:r>
      <w:r w:rsidRPr="009D66E7">
        <w:rPr>
          <w:rFonts w:ascii="Century" w:hAnsi="Century"/>
          <w:sz w:val="21"/>
          <w:szCs w:val="21"/>
        </w:rPr>
        <w:t>法の支配</w:t>
      </w:r>
      <w:r w:rsidRPr="009D66E7">
        <w:rPr>
          <w:rFonts w:ascii="Century" w:hAnsi="Century"/>
          <w:sz w:val="21"/>
          <w:szCs w:val="21"/>
        </w:rPr>
        <w:t>)</w:t>
      </w:r>
      <w:r w:rsidRPr="009D66E7">
        <w:rPr>
          <w:rFonts w:ascii="Century" w:hAnsi="Century"/>
          <w:sz w:val="21"/>
          <w:szCs w:val="21"/>
        </w:rPr>
        <w:t>のみに関わるものではない。それらはデモクラシーそれ自体を構成するものなのである</w:t>
      </w:r>
      <w:r w:rsidRPr="009D66E7">
        <w:rPr>
          <w:rFonts w:ascii="Century" w:hAnsi="Century"/>
          <w:sz w:val="21"/>
          <w:szCs w:val="21"/>
        </w:rPr>
        <w:t>(</w:t>
      </w:r>
      <w:r w:rsidRPr="009D66E7">
        <w:rPr>
          <w:rFonts w:ascii="Century" w:hAnsi="Century"/>
          <w:sz w:val="21"/>
          <w:szCs w:val="21"/>
        </w:rPr>
        <w:t>ミュラー</w:t>
      </w:r>
      <w:r>
        <w:rPr>
          <w:rFonts w:ascii="Century" w:hAnsi="Century" w:hint="eastAsia"/>
          <w:sz w:val="21"/>
          <w:szCs w:val="21"/>
        </w:rPr>
        <w:t>『ポピュリズムとは何か』</w:t>
      </w:r>
      <w:r w:rsidRPr="009D66E7">
        <w:rPr>
          <w:rFonts w:ascii="Century" w:hAnsi="Century" w:cs="Times New Roman"/>
          <w:sz w:val="21"/>
          <w:szCs w:val="21"/>
        </w:rPr>
        <w:t>,  70</w:t>
      </w:r>
      <w:r w:rsidRPr="009D66E7">
        <w:rPr>
          <w:rFonts w:ascii="Century" w:hAnsi="Century"/>
          <w:sz w:val="21"/>
          <w:szCs w:val="21"/>
        </w:rPr>
        <w:t>頁</w:t>
      </w:r>
      <w:r w:rsidRPr="009D66E7">
        <w:rPr>
          <w:rFonts w:ascii="Century" w:hAnsi="Century"/>
          <w:sz w:val="21"/>
          <w:szCs w:val="21"/>
        </w:rPr>
        <w:t>)</w:t>
      </w:r>
      <w:r>
        <w:rPr>
          <w:rFonts w:ascii="Century" w:hAnsi="Century" w:hint="eastAsia"/>
          <w:sz w:val="21"/>
          <w:szCs w:val="21"/>
        </w:rPr>
        <w:t>。</w:t>
      </w:r>
    </w:p>
    <w:p w14:paraId="5018BC0C" w14:textId="224D0C67" w:rsidR="00B10919" w:rsidRDefault="00B10919">
      <w:pPr>
        <w:suppressAutoHyphens w:val="0"/>
        <w:kinsoku/>
        <w:wordWrap/>
        <w:autoSpaceDE/>
        <w:autoSpaceDN/>
        <w:adjustRightInd/>
        <w:jc w:val="both"/>
        <w:rPr>
          <w:rFonts w:ascii="Century" w:hAnsi="Century" w:cs="Times New Roman"/>
          <w:sz w:val="21"/>
          <w:szCs w:val="21"/>
        </w:rPr>
      </w:pPr>
    </w:p>
    <w:p w14:paraId="00E19082" w14:textId="7FA27550" w:rsidR="005A18C9" w:rsidRPr="009D66E7" w:rsidRDefault="005A18C9" w:rsidP="005A18C9">
      <w:pPr>
        <w:suppressAutoHyphens w:val="0"/>
        <w:kinsoku/>
        <w:wordWrap/>
        <w:autoSpaceDE/>
        <w:autoSpaceDN/>
        <w:adjustRightInd/>
        <w:jc w:val="right"/>
        <w:rPr>
          <w:rFonts w:ascii="Century" w:hAnsi="Century" w:cs="Times New Roman"/>
          <w:sz w:val="21"/>
          <w:szCs w:val="21"/>
        </w:rPr>
      </w:pPr>
      <w:r>
        <w:rPr>
          <w:rFonts w:ascii="Century" w:hAnsi="Century" w:cs="Times New Roman" w:hint="eastAsia"/>
          <w:sz w:val="21"/>
          <w:szCs w:val="21"/>
        </w:rPr>
        <w:t>以上</w:t>
      </w:r>
    </w:p>
    <w:sectPr w:rsidR="005A18C9" w:rsidRPr="009D66E7">
      <w:headerReference w:type="default" r:id="rId10"/>
      <w:footerReference w:type="default" r:id="rId11"/>
      <w:type w:val="continuous"/>
      <w:pgSz w:w="11906" w:h="16838"/>
      <w:pgMar w:top="1700" w:right="1554" w:bottom="1700" w:left="1554" w:header="720" w:footer="720" w:gutter="0"/>
      <w:pgNumType w:start="1"/>
      <w:cols w:space="720"/>
      <w:noEndnote/>
      <w:docGrid w:type="linesAndChars" w:linePitch="33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12-19T09:51:00Z" w:initials="j">
    <w:p w14:paraId="69E13C7E" w14:textId="113904EA" w:rsidR="00DF6902" w:rsidRDefault="00DF6902">
      <w:pPr>
        <w:pStyle w:val="CommentText"/>
      </w:pPr>
      <w:r>
        <w:rPr>
          <w:rStyle w:val="CommentReference"/>
        </w:rPr>
        <w:annotationRef/>
      </w:r>
      <w:proofErr w:type="gramStart"/>
      <w:r>
        <w:rPr>
          <w:rFonts w:hint="eastAsia"/>
        </w:rPr>
        <w:t>シュンペーターのに市民の</w:t>
      </w:r>
      <w:proofErr w:type="gramEnd"/>
      <w:r>
        <w:rPr>
          <w:rFonts w:hint="eastAsia"/>
        </w:rPr>
        <w:t>包括的参加の具体的状況を付記</w:t>
      </w:r>
    </w:p>
  </w:comment>
  <w:comment w:id="1" w:author="jake626underland" w:date="2019-12-19T09:53:00Z" w:initials="j">
    <w:p w14:paraId="4217220D" w14:textId="77777777" w:rsidR="00DF6902" w:rsidRDefault="00DF6902">
      <w:pPr>
        <w:pStyle w:val="CommentText"/>
      </w:pPr>
      <w:r>
        <w:rPr>
          <w:rStyle w:val="CommentReference"/>
        </w:rPr>
        <w:annotationRef/>
      </w:r>
      <w:r>
        <w:rPr>
          <w:rFonts w:hint="eastAsia"/>
        </w:rPr>
        <w:t>多数の専制を防ぐのがリベラルデモクラシー。政権を担っている政党に対抗する余地を十分に作る（複数政党制、表現の自由）。</w:t>
      </w:r>
    </w:p>
    <w:p w14:paraId="537E3F60" w14:textId="2F04965B" w:rsidR="00DF6902" w:rsidRDefault="00DF6902">
      <w:pPr>
        <w:pStyle w:val="CommentText"/>
      </w:pPr>
      <w:r>
        <w:rPr>
          <w:rFonts w:hint="eastAsia"/>
        </w:rPr>
        <w:t>形式上過半数の支持を得た政党であろうとポリアーキーの体制が整っていなければ権威主義である理、リベラルデモクラシーではない。</w:t>
      </w:r>
    </w:p>
  </w:comment>
  <w:comment w:id="4" w:author="jake626underland" w:date="2019-12-19T10:11:00Z" w:initials="j">
    <w:p w14:paraId="72934C1F" w14:textId="4B303620" w:rsidR="00DF6902" w:rsidRDefault="00DF6902">
      <w:pPr>
        <w:pStyle w:val="CommentText"/>
      </w:pPr>
      <w:r>
        <w:rPr>
          <w:rStyle w:val="CommentReference"/>
        </w:rPr>
        <w:annotationRef/>
      </w:r>
      <w:r>
        <w:t xml:space="preserve">R = PB – C (+D) </w:t>
      </w:r>
    </w:p>
  </w:comment>
  <w:comment w:id="5" w:author="jake626underland" w:date="2019-12-19T10:24:00Z" w:initials="j">
    <w:p w14:paraId="13994C62" w14:textId="25D63F52" w:rsidR="00DF6902" w:rsidRDefault="00DF6902">
      <w:pPr>
        <w:pStyle w:val="CommentText"/>
      </w:pPr>
      <w:r>
        <w:rPr>
          <w:rStyle w:val="CommentReference"/>
        </w:rPr>
        <w:annotationRef/>
      </w:r>
      <w:r>
        <w:rPr>
          <w:rFonts w:hint="eastAsia"/>
        </w:rPr>
        <w:t>民主党政権が行った。</w:t>
      </w:r>
    </w:p>
  </w:comment>
  <w:comment w:id="6" w:author="jake626underland" w:date="2020-01-09T09:17:00Z" w:initials="j">
    <w:p w14:paraId="5A65E543" w14:textId="77777777" w:rsidR="00F60EC5" w:rsidRDefault="00F60EC5">
      <w:pPr>
        <w:pStyle w:val="CommentText"/>
      </w:pPr>
      <w:r>
        <w:rPr>
          <w:rStyle w:val="CommentReference"/>
        </w:rPr>
        <w:annotationRef/>
      </w:r>
      <w:r>
        <w:rPr>
          <w:rFonts w:hint="eastAsia"/>
        </w:rPr>
        <w:t>アメリカは熟議デモクラシー（？）</w:t>
      </w:r>
    </w:p>
    <w:p w14:paraId="682FE89F" w14:textId="77777777" w:rsidR="00F60EC5" w:rsidRDefault="00F60EC5">
      <w:pPr>
        <w:pStyle w:val="CommentText"/>
      </w:pPr>
      <w:r>
        <w:t xml:space="preserve">Look at your review sheet </w:t>
      </w:r>
    </w:p>
    <w:p w14:paraId="3399BA80" w14:textId="77777777" w:rsidR="00F60EC5" w:rsidRDefault="00F60EC5">
      <w:pPr>
        <w:pStyle w:val="CommentText"/>
      </w:pPr>
      <w:r>
        <w:rPr>
          <w:rFonts w:hint="eastAsia"/>
        </w:rPr>
        <w:t>であるならば、コンセンサス形成の能力は低くない？</w:t>
      </w:r>
    </w:p>
    <w:p w14:paraId="7CC7063C" w14:textId="77777777" w:rsidR="00F60EC5" w:rsidRDefault="00F60EC5">
      <w:pPr>
        <w:pStyle w:val="CommentText"/>
      </w:pPr>
    </w:p>
    <w:p w14:paraId="15683655" w14:textId="77777777" w:rsidR="00F60EC5" w:rsidRDefault="00F60EC5">
      <w:pPr>
        <w:pStyle w:val="CommentText"/>
      </w:pPr>
      <w:r>
        <w:rPr>
          <w:rFonts w:hint="eastAsia"/>
        </w:rPr>
        <w:t>アメリカは熟議デモクラシーではない。政治への関心が低く、政治に関する知識が少なく、フェイクニュース、印象操作に操られている。また、同じような考えを持っている人間と固まっている</w:t>
      </w:r>
      <w:r>
        <w:rPr>
          <w:rFonts w:hint="eastAsia"/>
        </w:rPr>
        <w:t xml:space="preserve"> (</w:t>
      </w:r>
      <w:r>
        <w:t xml:space="preserve">echo chamber). </w:t>
      </w:r>
    </w:p>
    <w:p w14:paraId="466E5F47" w14:textId="77777777" w:rsidR="00F60EC5" w:rsidRDefault="00F60EC5">
      <w:pPr>
        <w:pStyle w:val="CommentText"/>
      </w:pPr>
    </w:p>
    <w:p w14:paraId="3FAEA8CE" w14:textId="77777777" w:rsidR="00F60EC5" w:rsidRDefault="00F60EC5">
      <w:pPr>
        <w:pStyle w:val="CommentText"/>
      </w:pPr>
      <w:r>
        <w:rPr>
          <w:rFonts w:hint="eastAsia"/>
        </w:rPr>
        <w:t>熟議をいくらしても専門家には勝てない→討論の勝者と敗者固定化される。そうなると口が上手い人の独裁になってしまう。</w:t>
      </w:r>
    </w:p>
    <w:p w14:paraId="1E23B1CF" w14:textId="108D8180" w:rsidR="00F60EC5" w:rsidRDefault="00F60EC5">
      <w:pPr>
        <w:pStyle w:val="CommentText"/>
        <w:rPr>
          <w:rFonts w:hint="eastAsia"/>
        </w:rPr>
      </w:pPr>
      <w:r>
        <w:rPr>
          <w:rFonts w:hint="eastAsia"/>
        </w:rPr>
        <w:t>熟議になっても結局喋るのは中年男性、中産階級、高学歴、人種的背景、綺麗な英語の人間ではないか。意見の尊重や説得力の度合いにステレオタイプや印象の差異が出る。</w:t>
      </w:r>
      <w:bookmarkStart w:id="7" w:name="_GoBack"/>
      <w:bookmarkEnd w:id="7"/>
      <w:r>
        <w:rPr>
          <w:rFonts w:hint="eastAsia"/>
        </w:rPr>
        <w:t>これに当てはまらない人は他人を説得しにくい。</w:t>
      </w:r>
    </w:p>
  </w:comment>
  <w:comment w:id="8" w:author="jake626underland" w:date="2019-12-19T10:25:00Z" w:initials="j">
    <w:p w14:paraId="2747FDF0" w14:textId="4E007D67" w:rsidR="00DF6902" w:rsidRDefault="00DF6902">
      <w:pPr>
        <w:pStyle w:val="CommentText"/>
      </w:pPr>
      <w:r>
        <w:rPr>
          <w:rStyle w:val="CommentReference"/>
        </w:rPr>
        <w:annotationRef/>
      </w:r>
      <w:r>
        <w:rPr>
          <w:rFonts w:hint="eastAsia"/>
        </w:rPr>
        <w:t>民主党の討論型世論調査は政権交代により全く政治に反映されることがなかった。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13C7E" w15:done="0"/>
  <w15:commentEx w15:paraId="537E3F60" w15:done="0"/>
  <w15:commentEx w15:paraId="72934C1F" w15:done="0"/>
  <w15:commentEx w15:paraId="13994C62" w15:done="0"/>
  <w15:commentEx w15:paraId="1E23B1CF" w15:done="0"/>
  <w15:commentEx w15:paraId="2747F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13C7E" w16cid:durableId="21A5C6BC"/>
  <w16cid:commentId w16cid:paraId="537E3F60" w16cid:durableId="21A5C704"/>
  <w16cid:commentId w16cid:paraId="72934C1F" w16cid:durableId="21A5CB56"/>
  <w16cid:commentId w16cid:paraId="13994C62" w16cid:durableId="21A5CE66"/>
  <w16cid:commentId w16cid:paraId="1E23B1CF" w16cid:durableId="21C16E39"/>
  <w16cid:commentId w16cid:paraId="2747FDF0" w16cid:durableId="21A5C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B2B31" w14:textId="77777777" w:rsidR="00D32E81" w:rsidRDefault="00D32E81">
      <w:r>
        <w:separator/>
      </w:r>
    </w:p>
  </w:endnote>
  <w:endnote w:type="continuationSeparator" w:id="0">
    <w:p w14:paraId="380623EC" w14:textId="77777777" w:rsidR="00D32E81" w:rsidRDefault="00D3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4797B" w14:textId="77777777" w:rsidR="00180FC8" w:rsidRPr="00672717" w:rsidRDefault="00180FC8" w:rsidP="00672717">
    <w:pPr>
      <w:pStyle w:val="Footer"/>
      <w:framePr w:wrap="auto" w:vAnchor="text" w:hAnchor="margin" w:xAlign="center" w:y="1"/>
      <w:jc w:val="center"/>
      <w:rPr>
        <w:sz w:val="21"/>
        <w:szCs w:val="21"/>
      </w:rPr>
    </w:pPr>
    <w:r w:rsidRPr="00672717">
      <w:rPr>
        <w:sz w:val="21"/>
        <w:szCs w:val="21"/>
      </w:rPr>
      <w:fldChar w:fldCharType="begin"/>
    </w:r>
    <w:r w:rsidRPr="00672717">
      <w:rPr>
        <w:sz w:val="21"/>
        <w:szCs w:val="21"/>
      </w:rPr>
      <w:instrText>PAGE   \* MERGEFORMAT</w:instrText>
    </w:r>
    <w:r w:rsidRPr="00672717">
      <w:rPr>
        <w:sz w:val="21"/>
        <w:szCs w:val="21"/>
      </w:rPr>
      <w:fldChar w:fldCharType="separate"/>
    </w:r>
    <w:r w:rsidRPr="00672717">
      <w:rPr>
        <w:sz w:val="21"/>
        <w:szCs w:val="21"/>
        <w:lang w:val="ja-JP"/>
      </w:rPr>
      <w:t>2</w:t>
    </w:r>
    <w:r w:rsidRPr="00672717">
      <w:rPr>
        <w:sz w:val="21"/>
        <w:szCs w:val="21"/>
      </w:rPr>
      <w:fldChar w:fldCharType="end"/>
    </w:r>
  </w:p>
  <w:p w14:paraId="3E04044B" w14:textId="3EF9E5AD" w:rsidR="00180FC8" w:rsidRPr="00672717" w:rsidRDefault="00180FC8">
    <w:pPr>
      <w:pStyle w:val="a"/>
      <w:framePr w:wrap="auto" w:vAnchor="text" w:hAnchor="margin" w:xAlign="center" w:y="1"/>
      <w:adjustRightInd/>
      <w:jc w:val="center"/>
      <w:rPr>
        <w:rFonts w:ascii="MS Mincho" w:cs="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FA334" w14:textId="77777777" w:rsidR="00D32E81" w:rsidRDefault="00D32E81">
      <w:r>
        <w:rPr>
          <w:rFonts w:ascii="MS Mincho" w:cs="Times New Roman"/>
          <w:color w:val="auto"/>
          <w:sz w:val="2"/>
          <w:szCs w:val="2"/>
        </w:rPr>
        <w:continuationSeparator/>
      </w:r>
    </w:p>
  </w:footnote>
  <w:footnote w:type="continuationSeparator" w:id="0">
    <w:p w14:paraId="46A032C3" w14:textId="77777777" w:rsidR="00D32E81" w:rsidRDefault="00D32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E5484" w14:textId="15EE7261" w:rsidR="00180FC8" w:rsidRPr="009D66E7" w:rsidRDefault="00180FC8">
    <w:pPr>
      <w:pStyle w:val="Header"/>
      <w:rPr>
        <w:sz w:val="21"/>
        <w:szCs w:val="21"/>
      </w:rPr>
    </w:pPr>
    <w:r w:rsidRPr="009D66E7">
      <w:rPr>
        <w:rFonts w:hint="eastAsia"/>
        <w:sz w:val="21"/>
        <w:szCs w:val="21"/>
      </w:rPr>
      <w:t>公共哲学（政治）</w:t>
    </w:r>
    <w:r w:rsidRPr="009D66E7">
      <w:rPr>
        <w:rFonts w:hint="eastAsia"/>
        <w:sz w:val="21"/>
        <w:szCs w:val="2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D20F9"/>
    <w:multiLevelType w:val="singleLevel"/>
    <w:tmpl w:val="00000000"/>
    <w:name w:val="段落番号 1"/>
    <w:lvl w:ilvl="0">
      <w:start w:val="1"/>
      <w:numFmt w:val="decimal"/>
      <w:lvlText w:val="%1."/>
      <w:lvlJc w:val="left"/>
      <w:pPr>
        <w:tabs>
          <w:tab w:val="num" w:pos="444"/>
        </w:tabs>
        <w:ind w:left="444" w:hanging="444"/>
      </w:pPr>
      <w:rPr>
        <w:rFonts w:cs="Times New Roman" w:hint="default"/>
        <w:spacing w:val="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bordersDoNotSurroundHeader/>
  <w:bordersDoNotSurroundFooter/>
  <w:proofState w:spelling="clean" w:grammar="clean"/>
  <w:defaultTabStop w:val="888"/>
  <w:hyphenationZone w:val="0"/>
  <w:drawingGridHorizontalSpacing w:val="1"/>
  <w:drawingGridVerticalSpacing w:val="336"/>
  <w:displayHorizontalDrawingGridEvery w:val="0"/>
  <w:doNotUseMarginsForDrawingGridOrigin/>
  <w:doNotShadeFormData/>
  <w:characterSpacingControl w:val="compressPunctuation"/>
  <w:noLineBreaksAfter w:lang="ja-JP" w:val="([{〈《「『【〔（［｛｢"/>
  <w:noLineBreaksBefore w:lang="ja-JP" w:val="!),.?]}、。〉》」』】〕！），．？］｝｡｣､ﾞﾟ"/>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F9"/>
    <w:rsid w:val="00020F6D"/>
    <w:rsid w:val="00075A08"/>
    <w:rsid w:val="000F2530"/>
    <w:rsid w:val="00180FC8"/>
    <w:rsid w:val="00190144"/>
    <w:rsid w:val="001A45FE"/>
    <w:rsid w:val="001E0B2A"/>
    <w:rsid w:val="001F1958"/>
    <w:rsid w:val="00242091"/>
    <w:rsid w:val="0036439C"/>
    <w:rsid w:val="00380E09"/>
    <w:rsid w:val="00385592"/>
    <w:rsid w:val="0041579B"/>
    <w:rsid w:val="004527FD"/>
    <w:rsid w:val="004D2ACF"/>
    <w:rsid w:val="004F1098"/>
    <w:rsid w:val="0056357E"/>
    <w:rsid w:val="00573F32"/>
    <w:rsid w:val="005A18C9"/>
    <w:rsid w:val="0065437F"/>
    <w:rsid w:val="00672717"/>
    <w:rsid w:val="006D12F1"/>
    <w:rsid w:val="00734FC2"/>
    <w:rsid w:val="00787D48"/>
    <w:rsid w:val="00791B5A"/>
    <w:rsid w:val="00797C86"/>
    <w:rsid w:val="007D30BA"/>
    <w:rsid w:val="0086158B"/>
    <w:rsid w:val="008A2E59"/>
    <w:rsid w:val="008C5022"/>
    <w:rsid w:val="00942A7D"/>
    <w:rsid w:val="00991DF1"/>
    <w:rsid w:val="009D66E7"/>
    <w:rsid w:val="00A05AE8"/>
    <w:rsid w:val="00A10BA0"/>
    <w:rsid w:val="00A3051C"/>
    <w:rsid w:val="00A64F39"/>
    <w:rsid w:val="00AC5BFE"/>
    <w:rsid w:val="00AF13DC"/>
    <w:rsid w:val="00B10919"/>
    <w:rsid w:val="00B23D48"/>
    <w:rsid w:val="00BF61F9"/>
    <w:rsid w:val="00C12B32"/>
    <w:rsid w:val="00C52B92"/>
    <w:rsid w:val="00D119AD"/>
    <w:rsid w:val="00D32E81"/>
    <w:rsid w:val="00D92ACA"/>
    <w:rsid w:val="00DF6902"/>
    <w:rsid w:val="00E917EF"/>
    <w:rsid w:val="00F11B40"/>
    <w:rsid w:val="00F3799D"/>
    <w:rsid w:val="00F60EC5"/>
    <w:rsid w:val="00FB6950"/>
    <w:rsid w:val="00FE5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6FE2AA4F"/>
  <w14:defaultImageDpi w14:val="96"/>
  <w15:docId w15:val="{14576B8F-EA53-4AAB-B5E3-E4D51FE2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kinsoku w:val="0"/>
      <w:wordWrap w:val="0"/>
      <w:overflowPunct w:val="0"/>
      <w:autoSpaceDE w:val="0"/>
      <w:autoSpaceDN w:val="0"/>
      <w:adjustRightInd w:val="0"/>
      <w:textAlignment w:val="baseline"/>
    </w:pPr>
    <w:rPr>
      <w:rFonts w:cs="MS Mincho"/>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標準(太郎文書スタイル)"/>
    <w:uiPriority w:val="99"/>
    <w:pPr>
      <w:widowControl w:val="0"/>
      <w:overflowPunct w:val="0"/>
      <w:adjustRightInd w:val="0"/>
      <w:jc w:val="both"/>
      <w:textAlignment w:val="baseline"/>
    </w:pPr>
    <w:rPr>
      <w:rFonts w:cs="MS Mincho"/>
      <w:color w:val="000000"/>
      <w:sz w:val="22"/>
      <w:szCs w:val="22"/>
    </w:rPr>
  </w:style>
  <w:style w:type="paragraph" w:customStyle="1" w:styleId="a0">
    <w:name w:val="一太郎ランクスタイル７"/>
    <w:uiPriority w:val="99"/>
    <w:pPr>
      <w:widowControl w:val="0"/>
      <w:suppressAutoHyphens/>
      <w:kinsoku w:val="0"/>
      <w:wordWrap w:val="0"/>
      <w:overflowPunct w:val="0"/>
      <w:autoSpaceDE w:val="0"/>
      <w:autoSpaceDN w:val="0"/>
      <w:adjustRightInd w:val="0"/>
      <w:textAlignment w:val="baseline"/>
    </w:pPr>
    <w:rPr>
      <w:rFonts w:ascii="MS Mincho"/>
      <w:sz w:val="24"/>
      <w:szCs w:val="24"/>
    </w:rPr>
  </w:style>
  <w:style w:type="paragraph" w:customStyle="1" w:styleId="a1">
    <w:name w:val="一太郎ランクスタイル６"/>
    <w:uiPriority w:val="99"/>
    <w:pPr>
      <w:widowControl w:val="0"/>
      <w:suppressAutoHyphens/>
      <w:kinsoku w:val="0"/>
      <w:wordWrap w:val="0"/>
      <w:overflowPunct w:val="0"/>
      <w:autoSpaceDE w:val="0"/>
      <w:autoSpaceDN w:val="0"/>
      <w:adjustRightInd w:val="0"/>
      <w:textAlignment w:val="baseline"/>
    </w:pPr>
    <w:rPr>
      <w:rFonts w:ascii="MS Mincho"/>
      <w:sz w:val="24"/>
      <w:szCs w:val="24"/>
    </w:rPr>
  </w:style>
  <w:style w:type="paragraph" w:styleId="Header">
    <w:name w:val="header"/>
    <w:basedOn w:val="Normal"/>
    <w:link w:val="HeaderChar"/>
    <w:uiPriority w:val="99"/>
    <w:pPr>
      <w:tabs>
        <w:tab w:val="center" w:pos="4252"/>
        <w:tab w:val="right" w:pos="8504"/>
      </w:tabs>
      <w:snapToGrid w:val="0"/>
    </w:pPr>
    <w:rPr>
      <w:rFonts w:ascii="Century" w:hAnsi="Century"/>
      <w:color w:val="auto"/>
      <w:sz w:val="24"/>
      <w:szCs w:val="24"/>
    </w:rPr>
  </w:style>
  <w:style w:type="character" w:customStyle="1" w:styleId="HeaderChar">
    <w:name w:val="Header Char"/>
    <w:link w:val="Header"/>
    <w:uiPriority w:val="99"/>
    <w:locked/>
    <w:rPr>
      <w:rFonts w:cs="Times New Roman"/>
    </w:rPr>
  </w:style>
  <w:style w:type="paragraph" w:styleId="Footer">
    <w:name w:val="footer"/>
    <w:basedOn w:val="Normal"/>
    <w:link w:val="FooterChar"/>
    <w:uiPriority w:val="99"/>
    <w:pPr>
      <w:tabs>
        <w:tab w:val="center" w:pos="4252"/>
        <w:tab w:val="right" w:pos="8504"/>
      </w:tabs>
      <w:snapToGrid w:val="0"/>
    </w:pPr>
    <w:rPr>
      <w:rFonts w:ascii="Century" w:hAnsi="Century"/>
      <w:color w:val="auto"/>
      <w:sz w:val="24"/>
      <w:szCs w:val="24"/>
    </w:rPr>
  </w:style>
  <w:style w:type="character" w:customStyle="1" w:styleId="FooterChar">
    <w:name w:val="Footer Char"/>
    <w:link w:val="Footer"/>
    <w:uiPriority w:val="99"/>
    <w:locked/>
    <w:rPr>
      <w:rFonts w:cs="Times New Roman"/>
    </w:rPr>
  </w:style>
  <w:style w:type="character" w:styleId="PageNumber">
    <w:name w:val="page number"/>
    <w:uiPriority w:val="99"/>
    <w:rPr>
      <w:rFonts w:cs="Times New Roman"/>
    </w:rPr>
  </w:style>
  <w:style w:type="paragraph" w:styleId="BalloonText">
    <w:name w:val="Balloon Text"/>
    <w:basedOn w:val="Normal"/>
    <w:link w:val="BalloonTextChar"/>
    <w:uiPriority w:val="99"/>
    <w:semiHidden/>
    <w:unhideWhenUsed/>
    <w:rsid w:val="00DF6902"/>
    <w:rPr>
      <w:rFonts w:cs="Times New Roman"/>
      <w:sz w:val="18"/>
      <w:szCs w:val="18"/>
    </w:rPr>
  </w:style>
  <w:style w:type="character" w:customStyle="1" w:styleId="BalloonTextChar">
    <w:name w:val="Balloon Text Char"/>
    <w:basedOn w:val="DefaultParagraphFont"/>
    <w:link w:val="BalloonText"/>
    <w:uiPriority w:val="99"/>
    <w:semiHidden/>
    <w:rsid w:val="00DF6902"/>
    <w:rPr>
      <w:color w:val="000000"/>
      <w:sz w:val="18"/>
      <w:szCs w:val="18"/>
    </w:rPr>
  </w:style>
  <w:style w:type="character" w:styleId="CommentReference">
    <w:name w:val="annotation reference"/>
    <w:basedOn w:val="DefaultParagraphFont"/>
    <w:uiPriority w:val="99"/>
    <w:semiHidden/>
    <w:unhideWhenUsed/>
    <w:rsid w:val="00DF6902"/>
    <w:rPr>
      <w:sz w:val="16"/>
      <w:szCs w:val="16"/>
    </w:rPr>
  </w:style>
  <w:style w:type="paragraph" w:styleId="CommentText">
    <w:name w:val="annotation text"/>
    <w:basedOn w:val="Normal"/>
    <w:link w:val="CommentTextChar"/>
    <w:uiPriority w:val="99"/>
    <w:semiHidden/>
    <w:unhideWhenUsed/>
    <w:rsid w:val="00DF6902"/>
    <w:rPr>
      <w:sz w:val="20"/>
      <w:szCs w:val="20"/>
    </w:rPr>
  </w:style>
  <w:style w:type="character" w:customStyle="1" w:styleId="CommentTextChar">
    <w:name w:val="Comment Text Char"/>
    <w:basedOn w:val="DefaultParagraphFont"/>
    <w:link w:val="CommentText"/>
    <w:uiPriority w:val="99"/>
    <w:semiHidden/>
    <w:rsid w:val="00DF6902"/>
    <w:rPr>
      <w:rFonts w:cs="MS Mincho"/>
      <w:color w:val="000000"/>
    </w:rPr>
  </w:style>
  <w:style w:type="paragraph" w:styleId="CommentSubject">
    <w:name w:val="annotation subject"/>
    <w:basedOn w:val="CommentText"/>
    <w:next w:val="CommentText"/>
    <w:link w:val="CommentSubjectChar"/>
    <w:uiPriority w:val="99"/>
    <w:semiHidden/>
    <w:unhideWhenUsed/>
    <w:rsid w:val="00DF6902"/>
    <w:rPr>
      <w:b/>
      <w:bCs/>
    </w:rPr>
  </w:style>
  <w:style w:type="character" w:customStyle="1" w:styleId="CommentSubjectChar">
    <w:name w:val="Comment Subject Char"/>
    <w:basedOn w:val="CommentTextChar"/>
    <w:link w:val="CommentSubject"/>
    <w:uiPriority w:val="99"/>
    <w:semiHidden/>
    <w:rsid w:val="00DF6902"/>
    <w:rPr>
      <w:rFonts w:cs="MS Mincho"/>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3843</Words>
  <Characters>21908</Characters>
  <Application>Microsoft Office Word</Application>
  <DocSecurity>0</DocSecurity>
  <Lines>182</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junichi</dc:creator>
  <cp:keywords/>
  <dc:description/>
  <cp:lastModifiedBy>jake626underland</cp:lastModifiedBy>
  <cp:revision>4</cp:revision>
  <cp:lastPrinted>2019-06-25T07:45:00Z</cp:lastPrinted>
  <dcterms:created xsi:type="dcterms:W3CDTF">2019-12-19T00:24:00Z</dcterms:created>
  <dcterms:modified xsi:type="dcterms:W3CDTF">2020-01-09T00:33:00Z</dcterms:modified>
</cp:coreProperties>
</file>